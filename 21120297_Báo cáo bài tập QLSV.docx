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33BC" w14:textId="7837A2D8" w:rsidR="00154DE5" w:rsidRPr="006A42F7" w:rsidRDefault="0027209B" w:rsidP="006A42F7">
      <w:pPr>
        <w:ind w:hanging="284"/>
        <w:jc w:val="center"/>
        <w:rPr>
          <w:rFonts w:ascii="Arial" w:hAnsi="Arial" w:cs="Arial"/>
          <w:b/>
          <w:sz w:val="32"/>
          <w:szCs w:val="32"/>
          <w:lang w:val="en-US"/>
        </w:rPr>
      </w:pPr>
      <w:r w:rsidRPr="006A42F7">
        <w:rPr>
          <w:rFonts w:ascii="Arial" w:hAnsi="Arial" w:cs="Arial"/>
          <w:b/>
          <w:sz w:val="32"/>
          <w:szCs w:val="32"/>
          <w:lang w:val="en-US"/>
        </w:rPr>
        <w:t>ĐẠI HỌC QUỐC GIA THÀNH PHỐ HỒ CHÍ MINH</w:t>
      </w:r>
    </w:p>
    <w:p w14:paraId="1DEE06C6" w14:textId="6B4E2E11" w:rsidR="0027209B" w:rsidRPr="006A42F7" w:rsidRDefault="0027209B" w:rsidP="006A42F7">
      <w:pPr>
        <w:ind w:hanging="284"/>
        <w:jc w:val="center"/>
        <w:rPr>
          <w:rFonts w:ascii="Arial" w:hAnsi="Arial" w:cs="Arial"/>
          <w:b/>
          <w:sz w:val="32"/>
          <w:szCs w:val="32"/>
          <w:lang w:val="en-US"/>
        </w:rPr>
      </w:pPr>
      <w:r w:rsidRPr="006A42F7">
        <w:rPr>
          <w:rFonts w:ascii="Arial" w:hAnsi="Arial" w:cs="Arial"/>
          <w:b/>
          <w:sz w:val="32"/>
          <w:szCs w:val="32"/>
          <w:lang w:val="en-US"/>
        </w:rPr>
        <w:t>TRƯỜNG ĐẠI HỌC KHOA HỌC TỰ NHIÊN</w:t>
      </w:r>
    </w:p>
    <w:p w14:paraId="6E74D860" w14:textId="7705BD9B" w:rsidR="0027209B" w:rsidRPr="006A42F7" w:rsidRDefault="00536FD4" w:rsidP="006A42F7">
      <w:pPr>
        <w:ind w:hanging="284"/>
        <w:jc w:val="center"/>
        <w:rPr>
          <w:rFonts w:ascii="Arial" w:hAnsi="Arial" w:cs="Arial"/>
          <w:b/>
          <w:sz w:val="32"/>
          <w:szCs w:val="32"/>
          <w:lang w:val="en-US"/>
        </w:rPr>
      </w:pPr>
      <w:r>
        <w:rPr>
          <w:rFonts w:ascii="Arial" w:hAnsi="Arial" w:cs="Arial"/>
          <w:noProof/>
          <w:sz w:val="28"/>
          <w:szCs w:val="28"/>
          <w:lang w:val="en-US"/>
        </w:rPr>
        <w:drawing>
          <wp:anchor distT="0" distB="0" distL="114300" distR="114300" simplePos="0" relativeHeight="251658240" behindDoc="1" locked="0" layoutInCell="1" allowOverlap="1" wp14:anchorId="2FF009C9" wp14:editId="1E5B15DF">
            <wp:simplePos x="0" y="0"/>
            <wp:positionH relativeFrom="margin">
              <wp:posOffset>1731961</wp:posOffset>
            </wp:positionH>
            <wp:positionV relativeFrom="paragraph">
              <wp:posOffset>271654</wp:posOffset>
            </wp:positionV>
            <wp:extent cx="1953260" cy="1798955"/>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3260" cy="1798955"/>
                    </a:xfrm>
                    <a:prstGeom prst="rect">
                      <a:avLst/>
                    </a:prstGeom>
                  </pic:spPr>
                </pic:pic>
              </a:graphicData>
            </a:graphic>
            <wp14:sizeRelH relativeFrom="page">
              <wp14:pctWidth>0</wp14:pctWidth>
            </wp14:sizeRelH>
            <wp14:sizeRelV relativeFrom="page">
              <wp14:pctHeight>0</wp14:pctHeight>
            </wp14:sizeRelV>
          </wp:anchor>
        </w:drawing>
      </w:r>
      <w:r w:rsidR="0027209B" w:rsidRPr="006A42F7">
        <w:rPr>
          <w:rFonts w:ascii="Arial" w:hAnsi="Arial" w:cs="Arial"/>
          <w:b/>
          <w:sz w:val="32"/>
          <w:szCs w:val="32"/>
          <w:lang w:val="en-US"/>
        </w:rPr>
        <w:t>KHOA CÔNG NGHỆ THÔNG TIN</w:t>
      </w:r>
    </w:p>
    <w:p w14:paraId="71A366DA" w14:textId="0EEB70DF" w:rsidR="003047F8" w:rsidRPr="009F1044" w:rsidRDefault="003047F8" w:rsidP="00115DE7">
      <w:pPr>
        <w:ind w:left="0" w:firstLine="0"/>
        <w:rPr>
          <w:rFonts w:ascii="Arial" w:hAnsi="Arial" w:cs="Arial"/>
          <w:sz w:val="28"/>
          <w:szCs w:val="28"/>
          <w:lang w:val="en-US"/>
        </w:rPr>
      </w:pPr>
    </w:p>
    <w:p w14:paraId="7FBD2FFF" w14:textId="77777777" w:rsidR="00536FD4" w:rsidRDefault="00536FD4" w:rsidP="003047F8">
      <w:pPr>
        <w:spacing w:line="240" w:lineRule="auto"/>
        <w:ind w:hanging="284"/>
        <w:jc w:val="center"/>
        <w:rPr>
          <w:rFonts w:ascii="Arial" w:hAnsi="Arial" w:cs="Arial"/>
          <w:b/>
          <w:bCs/>
          <w:color w:val="7030A0"/>
          <w:sz w:val="36"/>
          <w:szCs w:val="36"/>
          <w:lang w:val="en-US"/>
        </w:rPr>
      </w:pPr>
    </w:p>
    <w:p w14:paraId="1FA0E7ED" w14:textId="77777777" w:rsidR="00536FD4" w:rsidRDefault="00536FD4" w:rsidP="003047F8">
      <w:pPr>
        <w:spacing w:line="240" w:lineRule="auto"/>
        <w:ind w:hanging="284"/>
        <w:jc w:val="center"/>
        <w:rPr>
          <w:rFonts w:ascii="Arial" w:hAnsi="Arial" w:cs="Arial"/>
          <w:b/>
          <w:bCs/>
          <w:color w:val="7030A0"/>
          <w:sz w:val="36"/>
          <w:szCs w:val="36"/>
          <w:lang w:val="en-US"/>
        </w:rPr>
      </w:pPr>
    </w:p>
    <w:p w14:paraId="1E633F8C" w14:textId="77777777" w:rsidR="00536FD4" w:rsidRDefault="00536FD4" w:rsidP="003047F8">
      <w:pPr>
        <w:spacing w:line="240" w:lineRule="auto"/>
        <w:ind w:hanging="284"/>
        <w:jc w:val="center"/>
        <w:rPr>
          <w:rFonts w:ascii="Arial" w:hAnsi="Arial" w:cs="Arial"/>
          <w:b/>
          <w:bCs/>
          <w:color w:val="7030A0"/>
          <w:sz w:val="36"/>
          <w:szCs w:val="36"/>
          <w:lang w:val="en-US"/>
        </w:rPr>
      </w:pPr>
    </w:p>
    <w:p w14:paraId="1D05EEF6" w14:textId="77777777" w:rsidR="00536FD4" w:rsidRDefault="00536FD4" w:rsidP="003047F8">
      <w:pPr>
        <w:spacing w:line="240" w:lineRule="auto"/>
        <w:ind w:hanging="284"/>
        <w:jc w:val="center"/>
        <w:rPr>
          <w:rFonts w:ascii="Arial" w:hAnsi="Arial" w:cs="Arial"/>
          <w:b/>
          <w:bCs/>
          <w:color w:val="7030A0"/>
          <w:sz w:val="36"/>
          <w:szCs w:val="36"/>
          <w:lang w:val="en-US"/>
        </w:rPr>
      </w:pPr>
    </w:p>
    <w:p w14:paraId="230A990D" w14:textId="67ACF231" w:rsidR="00FA5612" w:rsidRDefault="003047F8" w:rsidP="003047F8">
      <w:pPr>
        <w:spacing w:line="240" w:lineRule="auto"/>
        <w:ind w:hanging="284"/>
        <w:jc w:val="center"/>
        <w:rPr>
          <w:rFonts w:ascii="Arial" w:hAnsi="Arial" w:cs="Arial"/>
          <w:b/>
          <w:bCs/>
          <w:color w:val="7030A0"/>
          <w:sz w:val="36"/>
          <w:szCs w:val="36"/>
          <w:lang w:val="en-US"/>
        </w:rPr>
      </w:pPr>
      <w:r w:rsidRPr="00583AC5">
        <w:rPr>
          <w:rFonts w:ascii="Arial" w:hAnsi="Arial" w:cs="Arial"/>
          <w:b/>
          <w:bCs/>
          <w:color w:val="7030A0"/>
          <w:sz w:val="36"/>
          <w:szCs w:val="36"/>
          <w:lang w:val="en-US"/>
        </w:rPr>
        <w:t>LỚP 21</w:t>
      </w:r>
      <w:r w:rsidR="00F04ED3">
        <w:rPr>
          <w:rFonts w:ascii="Arial" w:hAnsi="Arial" w:cs="Arial"/>
          <w:b/>
          <w:bCs/>
          <w:color w:val="7030A0"/>
          <w:sz w:val="36"/>
          <w:szCs w:val="36"/>
          <w:lang w:val="en-US"/>
        </w:rPr>
        <w:t>_</w:t>
      </w:r>
      <w:r w:rsidRPr="00583AC5">
        <w:rPr>
          <w:rFonts w:ascii="Arial" w:hAnsi="Arial" w:cs="Arial"/>
          <w:b/>
          <w:bCs/>
          <w:color w:val="7030A0"/>
          <w:sz w:val="36"/>
          <w:szCs w:val="36"/>
          <w:lang w:val="en-US"/>
        </w:rPr>
        <w:t>3</w:t>
      </w:r>
      <w:r w:rsidR="00420CC0">
        <w:rPr>
          <w:rFonts w:ascii="Arial" w:hAnsi="Arial" w:cs="Arial"/>
          <w:b/>
          <w:bCs/>
          <w:color w:val="7030A0"/>
          <w:sz w:val="36"/>
          <w:szCs w:val="36"/>
          <w:lang w:val="en-US"/>
        </w:rPr>
        <w:t xml:space="preserve"> </w:t>
      </w:r>
    </w:p>
    <w:p w14:paraId="17A4CCAE" w14:textId="3F030DFE" w:rsidR="00420CC0" w:rsidRPr="00583AC5" w:rsidRDefault="00420CC0" w:rsidP="003047F8">
      <w:pPr>
        <w:spacing w:line="240" w:lineRule="auto"/>
        <w:ind w:hanging="284"/>
        <w:jc w:val="center"/>
        <w:rPr>
          <w:rFonts w:ascii="Arial" w:hAnsi="Arial" w:cs="Arial"/>
          <w:b/>
          <w:bCs/>
          <w:color w:val="7030A0"/>
          <w:sz w:val="36"/>
          <w:szCs w:val="36"/>
          <w:lang w:val="en-US"/>
        </w:rPr>
      </w:pPr>
      <w:r>
        <w:rPr>
          <w:rFonts w:ascii="Arial" w:hAnsi="Arial" w:cs="Arial"/>
          <w:b/>
          <w:bCs/>
          <w:color w:val="7030A0"/>
          <w:sz w:val="36"/>
          <w:szCs w:val="36"/>
          <w:lang w:val="en-US"/>
        </w:rPr>
        <w:t>Nhóm 2</w:t>
      </w:r>
    </w:p>
    <w:p w14:paraId="2142E072" w14:textId="177A5B17" w:rsidR="005E710E" w:rsidRDefault="005E710E" w:rsidP="006A42F7">
      <w:pPr>
        <w:ind w:hanging="284"/>
        <w:jc w:val="center"/>
        <w:rPr>
          <w:lang w:val="en-US"/>
        </w:rPr>
      </w:pPr>
    </w:p>
    <w:p w14:paraId="452D1A42" w14:textId="77777777" w:rsidR="00B776D7" w:rsidRDefault="00B776D7" w:rsidP="006A42F7">
      <w:pPr>
        <w:ind w:hanging="284"/>
        <w:jc w:val="center"/>
        <w:rPr>
          <w:lang w:val="en-US"/>
        </w:rPr>
      </w:pPr>
    </w:p>
    <w:p w14:paraId="5FC723FF" w14:textId="5F14D33E" w:rsidR="00B776D7" w:rsidRDefault="00B776D7" w:rsidP="006A42F7">
      <w:pPr>
        <w:ind w:left="0" w:firstLine="0"/>
        <w:jc w:val="center"/>
        <w:rPr>
          <w:rFonts w:ascii="Arial" w:hAnsi="Arial" w:cs="Arial"/>
          <w:b/>
          <w:bCs/>
          <w:color w:val="538135" w:themeColor="accent6" w:themeShade="BF"/>
          <w:sz w:val="36"/>
          <w:szCs w:val="36"/>
          <w:lang w:val="en-US"/>
        </w:rPr>
      </w:pPr>
      <w:r w:rsidRPr="00583AC5">
        <w:rPr>
          <w:rFonts w:ascii="Arial" w:hAnsi="Arial" w:cs="Arial"/>
          <w:b/>
          <w:bCs/>
          <w:color w:val="538135" w:themeColor="accent6" w:themeShade="BF"/>
          <w:sz w:val="36"/>
          <w:szCs w:val="36"/>
          <w:lang w:val="en-US"/>
        </w:rPr>
        <w:t>BÁO CÁO</w:t>
      </w:r>
      <w:r w:rsidR="00D571D5">
        <w:rPr>
          <w:rFonts w:ascii="Arial" w:hAnsi="Arial" w:cs="Arial"/>
          <w:b/>
          <w:bCs/>
          <w:color w:val="538135" w:themeColor="accent6" w:themeShade="BF"/>
          <w:sz w:val="36"/>
          <w:szCs w:val="36"/>
          <w:lang w:val="en-US"/>
        </w:rPr>
        <w:t xml:space="preserve"> </w:t>
      </w:r>
      <w:r w:rsidRPr="00583AC5">
        <w:rPr>
          <w:rFonts w:ascii="Arial" w:hAnsi="Arial" w:cs="Arial"/>
          <w:b/>
          <w:bCs/>
          <w:color w:val="538135" w:themeColor="accent6" w:themeShade="BF"/>
          <w:sz w:val="36"/>
          <w:szCs w:val="36"/>
          <w:lang w:val="en-US"/>
        </w:rPr>
        <w:t xml:space="preserve"> </w:t>
      </w:r>
    </w:p>
    <w:p w14:paraId="696538BD" w14:textId="501C72C5" w:rsidR="00316321" w:rsidRPr="00316321" w:rsidRDefault="00316321" w:rsidP="00316321">
      <w:pPr>
        <w:ind w:left="0" w:firstLine="0"/>
        <w:jc w:val="center"/>
        <w:rPr>
          <w:rFonts w:ascii="Arial" w:hAnsi="Arial" w:cs="Arial"/>
          <w:b/>
          <w:bCs/>
          <w:color w:val="538135" w:themeColor="accent6" w:themeShade="BF"/>
          <w:sz w:val="2"/>
          <w:szCs w:val="2"/>
          <w:lang w:val="en-US"/>
        </w:rPr>
      </w:pPr>
      <w:r>
        <w:rPr>
          <w:rFonts w:ascii="Arial" w:hAnsi="Arial" w:cs="Arial"/>
          <w:b/>
          <w:bCs/>
          <w:color w:val="538135" w:themeColor="accent6" w:themeShade="BF"/>
          <w:sz w:val="32"/>
          <w:szCs w:val="32"/>
          <w:lang w:val="en-US"/>
        </w:rPr>
        <w:t>THỰC HÀNH PP LẬP TRÌNH HƯỚNG ĐỐI TƯỢNG</w:t>
      </w:r>
    </w:p>
    <w:p w14:paraId="3CF8CDE9" w14:textId="2045730D" w:rsidR="009C7BB5" w:rsidRPr="00316321" w:rsidRDefault="00420CC0" w:rsidP="006A42F7">
      <w:pPr>
        <w:ind w:left="0" w:firstLine="0"/>
        <w:jc w:val="center"/>
        <w:rPr>
          <w:rFonts w:ascii="Arial" w:hAnsi="Arial" w:cs="Arial"/>
          <w:b/>
          <w:bCs/>
          <w:color w:val="FF0000"/>
          <w:sz w:val="36"/>
          <w:szCs w:val="36"/>
          <w:lang w:val="en-US"/>
        </w:rPr>
      </w:pPr>
      <w:r w:rsidRPr="00316321">
        <w:rPr>
          <w:rFonts w:ascii="Arial" w:hAnsi="Arial" w:cs="Arial"/>
          <w:b/>
          <w:bCs/>
          <w:color w:val="FF0000"/>
          <w:sz w:val="36"/>
          <w:szCs w:val="36"/>
          <w:lang w:val="en-US"/>
        </w:rPr>
        <w:t>BÀI TẬP QUẢN LÝ SINH VIÊN</w:t>
      </w:r>
    </w:p>
    <w:p w14:paraId="66ADAC16" w14:textId="33F1B6A4" w:rsidR="00FA5612" w:rsidRDefault="00316321" w:rsidP="006A42F7">
      <w:pPr>
        <w:ind w:hanging="284"/>
        <w:jc w:val="center"/>
        <w:rPr>
          <w:lang w:val="en-US"/>
        </w:rPr>
      </w:pPr>
      <w:r>
        <w:rPr>
          <w:rFonts w:ascii="Arial" w:hAnsi="Arial" w:cs="Arial"/>
          <w:b/>
          <w:color w:val="FF0000"/>
          <w:sz w:val="28"/>
          <w:szCs w:val="28"/>
          <w:lang w:val="en-US"/>
        </w:rPr>
        <w:t>TUẦN 1-2</w:t>
      </w:r>
    </w:p>
    <w:p w14:paraId="3FA7C02A" w14:textId="28D8B170" w:rsidR="00FA5612" w:rsidRDefault="00FA5612" w:rsidP="006A42F7">
      <w:pPr>
        <w:ind w:hanging="284"/>
        <w:jc w:val="center"/>
        <w:rPr>
          <w:lang w:val="en-US"/>
        </w:rPr>
      </w:pPr>
    </w:p>
    <w:p w14:paraId="3046F722" w14:textId="77777777" w:rsidR="005E710E" w:rsidRDefault="005E710E" w:rsidP="006A42F7">
      <w:pPr>
        <w:ind w:hanging="284"/>
        <w:jc w:val="center"/>
        <w:rPr>
          <w:lang w:val="en-US"/>
        </w:rPr>
      </w:pPr>
    </w:p>
    <w:p w14:paraId="10C51753" w14:textId="77777777" w:rsidR="00A95F99" w:rsidRDefault="00A95F99" w:rsidP="006A42F7">
      <w:pPr>
        <w:ind w:hanging="284"/>
        <w:jc w:val="center"/>
        <w:rPr>
          <w:lang w:val="en-US"/>
        </w:rPr>
      </w:pPr>
    </w:p>
    <w:p w14:paraId="049D1361" w14:textId="77777777" w:rsidR="00A95F99" w:rsidRDefault="00A95F99" w:rsidP="006A42F7">
      <w:pPr>
        <w:ind w:hanging="284"/>
        <w:jc w:val="center"/>
        <w:rPr>
          <w:lang w:val="en-US"/>
        </w:rPr>
      </w:pPr>
    </w:p>
    <w:p w14:paraId="4266F41E" w14:textId="2B1E73CD" w:rsidR="00A95F99" w:rsidRDefault="00A95F99" w:rsidP="006A42F7">
      <w:pPr>
        <w:ind w:hanging="284"/>
        <w:jc w:val="center"/>
        <w:rPr>
          <w:lang w:val="en-US"/>
        </w:rPr>
      </w:pPr>
    </w:p>
    <w:p w14:paraId="4A4D4049" w14:textId="10A80EEF" w:rsidR="00F04ED3" w:rsidRDefault="00F04ED3" w:rsidP="006A42F7">
      <w:pPr>
        <w:ind w:hanging="284"/>
        <w:jc w:val="center"/>
        <w:rPr>
          <w:lang w:val="en-US"/>
        </w:rPr>
      </w:pPr>
    </w:p>
    <w:p w14:paraId="1A519535" w14:textId="46D5D670" w:rsidR="00F04ED3" w:rsidRDefault="00F04ED3" w:rsidP="006A42F7">
      <w:pPr>
        <w:ind w:hanging="284"/>
        <w:jc w:val="center"/>
        <w:rPr>
          <w:lang w:val="en-US"/>
        </w:rPr>
      </w:pPr>
    </w:p>
    <w:p w14:paraId="14906BC5" w14:textId="77777777" w:rsidR="00F04ED3" w:rsidRDefault="00F04ED3" w:rsidP="006A42F7">
      <w:pPr>
        <w:ind w:hanging="284"/>
        <w:jc w:val="center"/>
        <w:rPr>
          <w:lang w:val="en-US"/>
        </w:rPr>
      </w:pPr>
    </w:p>
    <w:p w14:paraId="041E43DC" w14:textId="7B554BB7" w:rsidR="00427DDE" w:rsidRPr="007056BF" w:rsidRDefault="00221B13" w:rsidP="00A95F99">
      <w:pPr>
        <w:ind w:hanging="284"/>
        <w:jc w:val="center"/>
        <w:rPr>
          <w:rFonts w:ascii="Arial" w:hAnsi="Arial" w:cs="Arial"/>
        </w:rPr>
      </w:pPr>
      <w:r w:rsidRPr="00050BC2">
        <w:rPr>
          <w:rFonts w:ascii="Arial" w:hAnsi="Arial" w:cs="Arial"/>
          <w:lang w:val="en-US"/>
        </w:rPr>
        <w:t>Thành phố Hồ Chí Minh – 202</w:t>
      </w:r>
      <w:r w:rsidR="00F04ED3">
        <w:rPr>
          <w:rFonts w:ascii="Arial" w:hAnsi="Arial" w:cs="Arial"/>
          <w:lang w:val="en-US"/>
        </w:rPr>
        <w:t>3</w:t>
      </w:r>
    </w:p>
    <w:p w14:paraId="4A5C6CB6" w14:textId="46B91475" w:rsidR="002A59CF" w:rsidRPr="009C7BB5" w:rsidRDefault="005E710E" w:rsidP="002A59CF">
      <w:pPr>
        <w:ind w:hanging="284"/>
        <w:jc w:val="center"/>
        <w:rPr>
          <w:rFonts w:ascii="Arial" w:hAnsi="Arial" w:cs="Arial"/>
          <w:b/>
          <w:sz w:val="32"/>
          <w:szCs w:val="32"/>
        </w:rPr>
      </w:pPr>
      <w:r w:rsidRPr="009C7BB5">
        <w:rPr>
          <w:color w:val="808080" w:themeColor="background1" w:themeShade="80"/>
        </w:rPr>
        <w:br w:type="page"/>
      </w:r>
      <w:r w:rsidR="002A59CF" w:rsidRPr="009C7BB5">
        <w:rPr>
          <w:rFonts w:ascii="Arial" w:hAnsi="Arial" w:cs="Arial"/>
          <w:b/>
          <w:sz w:val="32"/>
          <w:szCs w:val="32"/>
        </w:rPr>
        <w:lastRenderedPageBreak/>
        <w:t>ĐẠI HỌC QUỐC GIA THÀNH PHỐ HỒ CHÍ MINH</w:t>
      </w:r>
    </w:p>
    <w:p w14:paraId="56C35D4E" w14:textId="1FB53533" w:rsidR="002A59CF" w:rsidRPr="009C7BB5" w:rsidRDefault="002A59CF" w:rsidP="002A59CF">
      <w:pPr>
        <w:ind w:hanging="284"/>
        <w:jc w:val="center"/>
        <w:rPr>
          <w:rFonts w:ascii="Arial" w:hAnsi="Arial" w:cs="Arial"/>
          <w:b/>
          <w:sz w:val="32"/>
          <w:szCs w:val="32"/>
        </w:rPr>
      </w:pPr>
      <w:r w:rsidRPr="009C7BB5">
        <w:rPr>
          <w:rFonts w:ascii="Arial" w:hAnsi="Arial" w:cs="Arial"/>
          <w:b/>
          <w:sz w:val="32"/>
          <w:szCs w:val="32"/>
        </w:rPr>
        <w:t>TRƯỜNG ĐẠI HỌC KHOA HỌC TỰ NHIÊN</w:t>
      </w:r>
    </w:p>
    <w:p w14:paraId="1FDF555A" w14:textId="006519EB" w:rsidR="002A59CF" w:rsidRPr="006A42F7" w:rsidRDefault="00536FD4" w:rsidP="002A59CF">
      <w:pPr>
        <w:ind w:hanging="284"/>
        <w:jc w:val="center"/>
        <w:rPr>
          <w:rFonts w:ascii="Arial" w:hAnsi="Arial" w:cs="Arial"/>
          <w:b/>
          <w:sz w:val="32"/>
          <w:szCs w:val="32"/>
          <w:lang w:val="en-US"/>
        </w:rPr>
      </w:pPr>
      <w:r>
        <w:rPr>
          <w:rFonts w:ascii="Arial" w:hAnsi="Arial" w:cs="Arial"/>
          <w:noProof/>
          <w:sz w:val="28"/>
          <w:szCs w:val="28"/>
          <w:lang w:val="en-US"/>
        </w:rPr>
        <w:drawing>
          <wp:anchor distT="0" distB="0" distL="114300" distR="114300" simplePos="0" relativeHeight="251658241" behindDoc="1" locked="0" layoutInCell="1" allowOverlap="1" wp14:anchorId="1E6677E7" wp14:editId="2762BF7D">
            <wp:simplePos x="0" y="0"/>
            <wp:positionH relativeFrom="page">
              <wp:posOffset>3072714</wp:posOffset>
            </wp:positionH>
            <wp:positionV relativeFrom="paragraph">
              <wp:posOffset>276545</wp:posOffset>
            </wp:positionV>
            <wp:extent cx="1776730" cy="1636395"/>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6730" cy="1636395"/>
                    </a:xfrm>
                    <a:prstGeom prst="rect">
                      <a:avLst/>
                    </a:prstGeom>
                  </pic:spPr>
                </pic:pic>
              </a:graphicData>
            </a:graphic>
            <wp14:sizeRelH relativeFrom="page">
              <wp14:pctWidth>0</wp14:pctWidth>
            </wp14:sizeRelH>
            <wp14:sizeRelV relativeFrom="page">
              <wp14:pctHeight>0</wp14:pctHeight>
            </wp14:sizeRelV>
          </wp:anchor>
        </w:drawing>
      </w:r>
      <w:r w:rsidR="002A59CF" w:rsidRPr="006A42F7">
        <w:rPr>
          <w:rFonts w:ascii="Arial" w:hAnsi="Arial" w:cs="Arial"/>
          <w:b/>
          <w:sz w:val="32"/>
          <w:szCs w:val="32"/>
          <w:lang w:val="en-US"/>
        </w:rPr>
        <w:t>KHOA CÔNG NGHỆ THÔNG TIN</w:t>
      </w:r>
    </w:p>
    <w:p w14:paraId="2835023F" w14:textId="478070C3" w:rsidR="005E710E" w:rsidRPr="00111EF5" w:rsidRDefault="005E710E" w:rsidP="002A59CF">
      <w:pPr>
        <w:rPr>
          <w:sz w:val="12"/>
          <w:szCs w:val="12"/>
          <w:lang w:val="en-US"/>
        </w:rPr>
      </w:pPr>
    </w:p>
    <w:p w14:paraId="14A3F00C" w14:textId="39E6DFFC" w:rsidR="005E710E" w:rsidRPr="00D35193" w:rsidRDefault="005E710E" w:rsidP="00F355B8">
      <w:pPr>
        <w:rPr>
          <w:sz w:val="28"/>
          <w:szCs w:val="28"/>
          <w:lang w:val="en-US"/>
        </w:rPr>
      </w:pPr>
    </w:p>
    <w:p w14:paraId="703CC8EF" w14:textId="46C644D9" w:rsidR="005E710E" w:rsidRPr="00D35193" w:rsidRDefault="005E710E" w:rsidP="00F355B8">
      <w:pPr>
        <w:rPr>
          <w:lang w:val="en-US"/>
        </w:rPr>
      </w:pPr>
    </w:p>
    <w:p w14:paraId="66F56B16" w14:textId="77777777" w:rsidR="005E710E" w:rsidRPr="00D35193" w:rsidRDefault="005E710E" w:rsidP="00F355B8">
      <w:pPr>
        <w:rPr>
          <w:lang w:val="en-US"/>
        </w:rPr>
      </w:pPr>
    </w:p>
    <w:p w14:paraId="701A2B57" w14:textId="77777777" w:rsidR="005E710E" w:rsidRPr="00D35193" w:rsidRDefault="005E710E" w:rsidP="00F355B8">
      <w:pPr>
        <w:rPr>
          <w:lang w:val="en-US"/>
        </w:rPr>
      </w:pPr>
    </w:p>
    <w:p w14:paraId="713DC3FB" w14:textId="77777777" w:rsidR="005E710E" w:rsidRPr="00D35193" w:rsidRDefault="005E710E" w:rsidP="00F355B8">
      <w:pPr>
        <w:rPr>
          <w:lang w:val="en-US"/>
        </w:rPr>
      </w:pPr>
    </w:p>
    <w:p w14:paraId="25B186A1" w14:textId="26AEB621" w:rsidR="00741E39" w:rsidRDefault="00741E39" w:rsidP="00741E39">
      <w:pPr>
        <w:spacing w:line="240" w:lineRule="auto"/>
        <w:ind w:hanging="284"/>
        <w:jc w:val="center"/>
        <w:rPr>
          <w:rFonts w:ascii="Arial" w:hAnsi="Arial" w:cs="Arial"/>
          <w:b/>
          <w:bCs/>
          <w:color w:val="7030A0"/>
          <w:sz w:val="28"/>
          <w:szCs w:val="28"/>
          <w:lang w:val="en-US"/>
        </w:rPr>
      </w:pPr>
      <w:r w:rsidRPr="002D7293">
        <w:rPr>
          <w:rFonts w:ascii="Arial" w:hAnsi="Arial" w:cs="Arial"/>
          <w:b/>
          <w:bCs/>
          <w:color w:val="7030A0"/>
          <w:sz w:val="28"/>
          <w:szCs w:val="28"/>
          <w:lang w:val="en-US"/>
        </w:rPr>
        <w:t>LỚP 2</w:t>
      </w:r>
      <w:r w:rsidR="00F04ED3">
        <w:rPr>
          <w:rFonts w:ascii="Arial" w:hAnsi="Arial" w:cs="Arial"/>
          <w:b/>
          <w:bCs/>
          <w:color w:val="7030A0"/>
          <w:sz w:val="28"/>
          <w:szCs w:val="28"/>
          <w:lang w:val="en-US"/>
        </w:rPr>
        <w:t>1_</w:t>
      </w:r>
      <w:r w:rsidRPr="002D7293">
        <w:rPr>
          <w:rFonts w:ascii="Arial" w:hAnsi="Arial" w:cs="Arial"/>
          <w:b/>
          <w:bCs/>
          <w:color w:val="7030A0"/>
          <w:sz w:val="28"/>
          <w:szCs w:val="28"/>
          <w:lang w:val="en-US"/>
        </w:rPr>
        <w:t>3</w:t>
      </w:r>
    </w:p>
    <w:p w14:paraId="0A9F29D7" w14:textId="6C61B4D6" w:rsidR="00316321" w:rsidRPr="002D7293" w:rsidRDefault="00316321" w:rsidP="00741E39">
      <w:pPr>
        <w:spacing w:line="240" w:lineRule="auto"/>
        <w:ind w:hanging="284"/>
        <w:jc w:val="center"/>
        <w:rPr>
          <w:rFonts w:ascii="Arial" w:hAnsi="Arial" w:cs="Arial"/>
          <w:b/>
          <w:bCs/>
          <w:color w:val="7030A0"/>
          <w:sz w:val="28"/>
          <w:szCs w:val="28"/>
          <w:lang w:val="en-US"/>
        </w:rPr>
      </w:pPr>
      <w:r>
        <w:rPr>
          <w:rFonts w:ascii="Arial" w:hAnsi="Arial" w:cs="Arial"/>
          <w:b/>
          <w:bCs/>
          <w:color w:val="7030A0"/>
          <w:sz w:val="28"/>
          <w:szCs w:val="28"/>
          <w:lang w:val="en-US"/>
        </w:rPr>
        <w:t>Nhóm 2</w:t>
      </w:r>
    </w:p>
    <w:p w14:paraId="2EBA0B20" w14:textId="77777777" w:rsidR="00741E39" w:rsidRPr="00AF743E" w:rsidRDefault="00741E39" w:rsidP="00741E39">
      <w:pPr>
        <w:ind w:hanging="284"/>
        <w:jc w:val="center"/>
        <w:rPr>
          <w:sz w:val="2"/>
          <w:szCs w:val="2"/>
          <w:lang w:val="en-US"/>
        </w:rPr>
      </w:pPr>
    </w:p>
    <w:p w14:paraId="324990FC" w14:textId="4C3C4942" w:rsidR="00741E39" w:rsidRPr="002D7293" w:rsidRDefault="00741E39" w:rsidP="00741E39">
      <w:pPr>
        <w:ind w:left="0" w:firstLine="0"/>
        <w:jc w:val="center"/>
        <w:rPr>
          <w:rFonts w:ascii="Arial" w:hAnsi="Arial" w:cs="Arial"/>
          <w:b/>
          <w:bCs/>
          <w:color w:val="538135" w:themeColor="accent6" w:themeShade="BF"/>
          <w:sz w:val="32"/>
          <w:szCs w:val="32"/>
          <w:lang w:val="en-US"/>
        </w:rPr>
      </w:pPr>
      <w:r w:rsidRPr="002D7293">
        <w:rPr>
          <w:rFonts w:ascii="Arial" w:hAnsi="Arial" w:cs="Arial"/>
          <w:b/>
          <w:bCs/>
          <w:color w:val="538135" w:themeColor="accent6" w:themeShade="BF"/>
          <w:sz w:val="32"/>
          <w:szCs w:val="32"/>
          <w:lang w:val="en-US"/>
        </w:rPr>
        <w:t>BÁO CÁO</w:t>
      </w:r>
      <w:r w:rsidR="00D571D5" w:rsidRPr="002D7293">
        <w:rPr>
          <w:rFonts w:ascii="Arial" w:hAnsi="Arial" w:cs="Arial"/>
          <w:b/>
          <w:bCs/>
          <w:color w:val="538135" w:themeColor="accent6" w:themeShade="BF"/>
          <w:sz w:val="32"/>
          <w:szCs w:val="32"/>
          <w:lang w:val="en-US"/>
        </w:rPr>
        <w:t xml:space="preserve"> </w:t>
      </w:r>
    </w:p>
    <w:p w14:paraId="18C6AEDB" w14:textId="22C41DE5" w:rsidR="002D7293" w:rsidRPr="00AF743E" w:rsidRDefault="00316321" w:rsidP="00741E39">
      <w:pPr>
        <w:ind w:left="0" w:firstLine="0"/>
        <w:jc w:val="center"/>
        <w:rPr>
          <w:rFonts w:ascii="Arial" w:hAnsi="Arial" w:cs="Arial"/>
          <w:b/>
          <w:bCs/>
          <w:color w:val="538135" w:themeColor="accent6" w:themeShade="BF"/>
          <w:sz w:val="2"/>
          <w:szCs w:val="2"/>
          <w:lang w:val="en-US"/>
        </w:rPr>
      </w:pPr>
      <w:r>
        <w:rPr>
          <w:rFonts w:ascii="Arial" w:hAnsi="Arial" w:cs="Arial"/>
          <w:b/>
          <w:bCs/>
          <w:color w:val="538135" w:themeColor="accent6" w:themeShade="BF"/>
          <w:sz w:val="32"/>
          <w:szCs w:val="32"/>
          <w:lang w:val="en-US"/>
        </w:rPr>
        <w:t>THỰC HÀNH PP LẬP TRÌNH HƯỚNG ĐỐI TƯỢNG</w:t>
      </w:r>
    </w:p>
    <w:p w14:paraId="1260AADB" w14:textId="3BD409DD" w:rsidR="00741E39" w:rsidRPr="002D7293" w:rsidRDefault="00741E39" w:rsidP="00741E39">
      <w:pPr>
        <w:ind w:hanging="284"/>
        <w:jc w:val="center"/>
        <w:rPr>
          <w:color w:val="3B3838" w:themeColor="background2" w:themeShade="40"/>
          <w:sz w:val="22"/>
          <w:szCs w:val="22"/>
          <w:lang w:val="en-US"/>
        </w:rPr>
      </w:pPr>
      <w:r w:rsidRPr="002D7293">
        <w:rPr>
          <w:bCs/>
          <w:color w:val="3B3838" w:themeColor="background2" w:themeShade="40"/>
          <w:sz w:val="22"/>
          <w:szCs w:val="22"/>
          <w:lang w:val="en-US"/>
        </w:rPr>
        <w:t>►</w:t>
      </w:r>
      <w:r w:rsidRPr="002D7293">
        <w:rPr>
          <w:color w:val="3B3838" w:themeColor="background2" w:themeShade="40"/>
          <w:sz w:val="22"/>
          <w:szCs w:val="22"/>
          <w:lang w:val="en-US"/>
        </w:rPr>
        <w:t xml:space="preserve"> </w:t>
      </w:r>
      <w:r w:rsidR="00521ECB">
        <w:rPr>
          <w:rFonts w:ascii="Arial" w:hAnsi="Arial" w:cs="Arial"/>
          <w:b/>
          <w:bCs/>
          <w:color w:val="3B3838" w:themeColor="background2" w:themeShade="40"/>
          <w:lang w:val="en-US"/>
        </w:rPr>
        <w:t>NỘI DUNG</w:t>
      </w:r>
      <w:r w:rsidRPr="002D7293">
        <w:rPr>
          <w:color w:val="3B3838" w:themeColor="background2" w:themeShade="40"/>
          <w:sz w:val="22"/>
          <w:szCs w:val="22"/>
          <w:lang w:val="en-US"/>
        </w:rPr>
        <w:t xml:space="preserve"> </w:t>
      </w:r>
      <w:r w:rsidRPr="002D7293">
        <w:rPr>
          <w:bCs/>
          <w:color w:val="3B3838" w:themeColor="background2" w:themeShade="40"/>
          <w:sz w:val="22"/>
          <w:szCs w:val="22"/>
          <w:lang w:val="en-US"/>
        </w:rPr>
        <w:t>◄</w:t>
      </w:r>
    </w:p>
    <w:p w14:paraId="61B998E3" w14:textId="16A65AA5" w:rsidR="00521ECB" w:rsidRDefault="00521ECB" w:rsidP="00521ECB">
      <w:pPr>
        <w:ind w:left="0" w:firstLine="0"/>
        <w:jc w:val="center"/>
        <w:rPr>
          <w:rFonts w:ascii="Arial" w:hAnsi="Arial" w:cs="Arial"/>
          <w:b/>
          <w:bCs/>
          <w:color w:val="538135" w:themeColor="accent6" w:themeShade="BF"/>
          <w:sz w:val="36"/>
          <w:szCs w:val="36"/>
          <w:lang w:val="en-US"/>
        </w:rPr>
      </w:pPr>
      <w:r>
        <w:rPr>
          <w:rFonts w:ascii="Arial" w:hAnsi="Arial" w:cs="Arial"/>
          <w:b/>
          <w:color w:val="FF0000"/>
          <w:sz w:val="28"/>
          <w:szCs w:val="28"/>
          <w:lang w:val="en-US"/>
        </w:rPr>
        <w:t xml:space="preserve">BÀI </w:t>
      </w:r>
      <w:r w:rsidR="00F04ED3">
        <w:rPr>
          <w:rFonts w:ascii="Arial" w:hAnsi="Arial" w:cs="Arial"/>
          <w:b/>
          <w:color w:val="FF0000"/>
          <w:sz w:val="28"/>
          <w:szCs w:val="28"/>
          <w:lang w:val="en-US"/>
        </w:rPr>
        <w:t xml:space="preserve">TẬP </w:t>
      </w:r>
      <w:r w:rsidR="00316321">
        <w:rPr>
          <w:rFonts w:ascii="Arial" w:hAnsi="Arial" w:cs="Arial"/>
          <w:b/>
          <w:color w:val="FF0000"/>
          <w:sz w:val="28"/>
          <w:szCs w:val="28"/>
          <w:lang w:val="en-US"/>
        </w:rPr>
        <w:t>QUẢN LÝ SINH VIÊN</w:t>
      </w:r>
    </w:p>
    <w:p w14:paraId="1FD44524" w14:textId="3F3A10AD" w:rsidR="00AF743E" w:rsidRPr="00B83161" w:rsidRDefault="00AF743E" w:rsidP="00AF743E">
      <w:pPr>
        <w:ind w:hanging="284"/>
        <w:jc w:val="center"/>
        <w:rPr>
          <w:rFonts w:ascii="Arial" w:hAnsi="Arial" w:cs="Arial"/>
          <w:b/>
          <w:color w:val="3B3838" w:themeColor="background2" w:themeShade="40"/>
          <w:sz w:val="28"/>
          <w:szCs w:val="28"/>
          <w:lang w:val="en-US"/>
        </w:rPr>
      </w:pPr>
      <w:r w:rsidRPr="00B83161">
        <w:rPr>
          <w:rFonts w:ascii="Arial" w:hAnsi="Arial" w:cs="Arial"/>
          <w:b/>
          <w:color w:val="3B3838" w:themeColor="background2" w:themeShade="40"/>
          <w:sz w:val="28"/>
          <w:szCs w:val="28"/>
          <w:lang w:val="en-US"/>
        </w:rPr>
        <w:t xml:space="preserve">► </w:t>
      </w:r>
      <w:r>
        <w:rPr>
          <w:rFonts w:ascii="Arial" w:hAnsi="Arial" w:cs="Arial"/>
          <w:b/>
          <w:color w:val="3B3838" w:themeColor="background2" w:themeShade="40"/>
          <w:sz w:val="28"/>
          <w:szCs w:val="28"/>
          <w:lang w:val="en-US"/>
        </w:rPr>
        <w:t>GI</w:t>
      </w:r>
      <w:r w:rsidR="00F04ED3">
        <w:rPr>
          <w:rFonts w:ascii="Arial" w:hAnsi="Arial" w:cs="Arial"/>
          <w:b/>
          <w:color w:val="3B3838" w:themeColor="background2" w:themeShade="40"/>
          <w:sz w:val="28"/>
          <w:szCs w:val="28"/>
          <w:lang w:val="en-US"/>
        </w:rPr>
        <w:t>ẢNG</w:t>
      </w:r>
      <w:r>
        <w:rPr>
          <w:rFonts w:ascii="Arial" w:hAnsi="Arial" w:cs="Arial"/>
          <w:b/>
          <w:color w:val="3B3838" w:themeColor="background2" w:themeShade="40"/>
          <w:sz w:val="28"/>
          <w:szCs w:val="28"/>
          <w:lang w:val="en-US"/>
        </w:rPr>
        <w:t xml:space="preserve"> VIÊN HƯỚNG DẪN </w:t>
      </w:r>
      <w:r w:rsidRPr="00B83161">
        <w:rPr>
          <w:rFonts w:ascii="Arial" w:hAnsi="Arial" w:cs="Arial"/>
          <w:b/>
          <w:color w:val="3B3838" w:themeColor="background2" w:themeShade="40"/>
          <w:sz w:val="28"/>
          <w:szCs w:val="28"/>
          <w:lang w:val="en-US"/>
        </w:rPr>
        <w:t>◄</w:t>
      </w:r>
    </w:p>
    <w:p w14:paraId="71F10B8A" w14:textId="1C160C91" w:rsidR="00AF743E" w:rsidRDefault="00EF5F7F" w:rsidP="00AF743E">
      <w:pPr>
        <w:ind w:hanging="284"/>
        <w:jc w:val="center"/>
        <w:rPr>
          <w:rFonts w:ascii="Arial" w:hAnsi="Arial" w:cs="Arial"/>
          <w:bCs/>
          <w:lang w:val="en-US"/>
        </w:rPr>
      </w:pPr>
      <w:r>
        <w:rPr>
          <w:rFonts w:ascii="Arial" w:hAnsi="Arial" w:cs="Arial"/>
          <w:bCs/>
          <w:lang w:val="en-US"/>
        </w:rPr>
        <w:t xml:space="preserve">Thầy: </w:t>
      </w:r>
      <w:r w:rsidR="00BF683C">
        <w:rPr>
          <w:rFonts w:ascii="Arial" w:hAnsi="Arial" w:cs="Arial"/>
          <w:bCs/>
          <w:lang w:val="en-US"/>
        </w:rPr>
        <w:t>Lê Tuấn Thu</w:t>
      </w:r>
    </w:p>
    <w:p w14:paraId="32B92126" w14:textId="77777777" w:rsidR="00AF743E" w:rsidRPr="00AF743E" w:rsidRDefault="00AF743E" w:rsidP="00AF743E">
      <w:pPr>
        <w:ind w:hanging="284"/>
        <w:jc w:val="center"/>
        <w:rPr>
          <w:rFonts w:ascii="Arial" w:hAnsi="Arial" w:cs="Arial"/>
          <w:bCs/>
          <w:sz w:val="8"/>
          <w:szCs w:val="8"/>
          <w:lang w:val="en-US"/>
        </w:rPr>
      </w:pPr>
    </w:p>
    <w:p w14:paraId="37B7F4B5" w14:textId="1C20C8C9" w:rsidR="00F93FAA" w:rsidRPr="00B83161" w:rsidRDefault="00741E39" w:rsidP="00741E39">
      <w:pPr>
        <w:ind w:hanging="284"/>
        <w:jc w:val="center"/>
        <w:rPr>
          <w:rFonts w:ascii="Arial" w:hAnsi="Arial" w:cs="Arial"/>
          <w:b/>
          <w:color w:val="3B3838" w:themeColor="background2" w:themeShade="40"/>
          <w:sz w:val="28"/>
          <w:szCs w:val="28"/>
          <w:lang w:val="en-US"/>
        </w:rPr>
      </w:pPr>
      <w:r w:rsidRPr="00B83161">
        <w:rPr>
          <w:rFonts w:ascii="Arial" w:hAnsi="Arial" w:cs="Arial"/>
          <w:b/>
          <w:color w:val="3B3838" w:themeColor="background2" w:themeShade="40"/>
          <w:sz w:val="28"/>
          <w:szCs w:val="28"/>
          <w:lang w:val="en-US"/>
        </w:rPr>
        <w:t xml:space="preserve">► </w:t>
      </w:r>
      <w:r w:rsidR="00FC495F">
        <w:rPr>
          <w:rFonts w:ascii="Arial" w:hAnsi="Arial" w:cs="Arial"/>
          <w:b/>
          <w:color w:val="3B3838" w:themeColor="background2" w:themeShade="40"/>
          <w:sz w:val="28"/>
          <w:szCs w:val="28"/>
          <w:lang w:val="en-US"/>
        </w:rPr>
        <w:t>NGƯỜI TRÌNH BÀY</w:t>
      </w:r>
      <w:r w:rsidR="003E4BF2">
        <w:rPr>
          <w:rFonts w:ascii="Arial" w:hAnsi="Arial" w:cs="Arial"/>
          <w:b/>
          <w:color w:val="3B3838" w:themeColor="background2" w:themeShade="40"/>
          <w:sz w:val="28"/>
          <w:szCs w:val="28"/>
          <w:lang w:val="en-US"/>
        </w:rPr>
        <w:t xml:space="preserve"> </w:t>
      </w:r>
      <w:r w:rsidRPr="00B83161">
        <w:rPr>
          <w:rFonts w:ascii="Arial" w:hAnsi="Arial" w:cs="Arial"/>
          <w:b/>
          <w:color w:val="3B3838" w:themeColor="background2" w:themeShade="40"/>
          <w:sz w:val="28"/>
          <w:szCs w:val="28"/>
          <w:lang w:val="en-US"/>
        </w:rPr>
        <w:t>◄</w:t>
      </w:r>
    </w:p>
    <w:p w14:paraId="2987DE58" w14:textId="36AB5E71" w:rsidR="002B26EF" w:rsidRPr="00EF5F7F" w:rsidRDefault="00FC495F" w:rsidP="00FC495F">
      <w:pPr>
        <w:widowControl/>
        <w:ind w:left="0" w:firstLine="0"/>
        <w:jc w:val="center"/>
        <w:rPr>
          <w:rFonts w:ascii="Arial" w:hAnsi="Arial" w:cs="Arial"/>
          <w:b/>
          <w:lang w:val="en-US"/>
        </w:rPr>
      </w:pPr>
      <w:r w:rsidRPr="00EF5F7F">
        <w:rPr>
          <w:rFonts w:ascii="Arial" w:hAnsi="Arial" w:cs="Arial"/>
          <w:b/>
          <w:lang w:val="en-US"/>
        </w:rPr>
        <w:t>21120</w:t>
      </w:r>
      <w:r w:rsidR="007230A5">
        <w:rPr>
          <w:rFonts w:ascii="Arial" w:hAnsi="Arial" w:cs="Arial"/>
          <w:b/>
          <w:lang w:val="en-US"/>
        </w:rPr>
        <w:t>297 – Phùng Lê Hoàng Ngọc</w:t>
      </w:r>
    </w:p>
    <w:p w14:paraId="6414BAB8" w14:textId="77777777" w:rsidR="00356EDC" w:rsidRDefault="00356EDC" w:rsidP="00B83161">
      <w:pPr>
        <w:ind w:hanging="284"/>
        <w:jc w:val="center"/>
        <w:rPr>
          <w:rFonts w:ascii="Arial" w:hAnsi="Arial" w:cs="Arial"/>
          <w:color w:val="3B3838" w:themeColor="background2" w:themeShade="40"/>
          <w:lang w:val="en-US"/>
        </w:rPr>
      </w:pPr>
    </w:p>
    <w:p w14:paraId="24D47EF1" w14:textId="77777777" w:rsidR="00356EDC" w:rsidRDefault="00356EDC" w:rsidP="00B83161">
      <w:pPr>
        <w:ind w:hanging="284"/>
        <w:jc w:val="center"/>
        <w:rPr>
          <w:rFonts w:ascii="Arial" w:hAnsi="Arial" w:cs="Arial"/>
          <w:color w:val="3B3838" w:themeColor="background2" w:themeShade="40"/>
          <w:lang w:val="en-US"/>
        </w:rPr>
      </w:pPr>
    </w:p>
    <w:p w14:paraId="09D4CBE6" w14:textId="2FA9093A" w:rsidR="00356EDC" w:rsidRDefault="00356EDC" w:rsidP="00B83161">
      <w:pPr>
        <w:ind w:hanging="284"/>
        <w:jc w:val="center"/>
        <w:rPr>
          <w:rFonts w:ascii="Arial" w:hAnsi="Arial" w:cs="Arial"/>
          <w:color w:val="3B3838" w:themeColor="background2" w:themeShade="40"/>
          <w:lang w:val="en-US"/>
        </w:rPr>
      </w:pPr>
    </w:p>
    <w:p w14:paraId="02D3B371" w14:textId="77777777" w:rsidR="007230A5" w:rsidRDefault="007230A5" w:rsidP="00B83161">
      <w:pPr>
        <w:ind w:hanging="284"/>
        <w:jc w:val="center"/>
        <w:rPr>
          <w:rFonts w:ascii="Arial" w:hAnsi="Arial" w:cs="Arial"/>
          <w:color w:val="3B3838" w:themeColor="background2" w:themeShade="40"/>
          <w:lang w:val="en-US"/>
        </w:rPr>
      </w:pPr>
    </w:p>
    <w:p w14:paraId="4214EB9F" w14:textId="77777777" w:rsidR="00356EDC" w:rsidRDefault="00356EDC" w:rsidP="00B83161">
      <w:pPr>
        <w:ind w:hanging="284"/>
        <w:jc w:val="center"/>
        <w:rPr>
          <w:rFonts w:ascii="Arial" w:hAnsi="Arial" w:cs="Arial"/>
          <w:color w:val="3B3838" w:themeColor="background2" w:themeShade="40"/>
          <w:lang w:val="en-US"/>
        </w:rPr>
      </w:pPr>
    </w:p>
    <w:p w14:paraId="37B07E67" w14:textId="70D4D2D4" w:rsidR="004017D8" w:rsidRPr="00B83161" w:rsidRDefault="005E710E" w:rsidP="00B83161">
      <w:pPr>
        <w:ind w:hanging="284"/>
        <w:jc w:val="center"/>
        <w:rPr>
          <w:rFonts w:ascii="Arial" w:hAnsi="Arial" w:cs="Arial"/>
          <w:color w:val="3B3838" w:themeColor="background2" w:themeShade="40"/>
          <w:lang w:val="en-US"/>
        </w:rPr>
        <w:sectPr w:rsidR="004017D8" w:rsidRPr="00B83161" w:rsidSect="006A42F7">
          <w:pgSz w:w="11906" w:h="16838" w:code="9"/>
          <w:pgMar w:top="1985" w:right="1134" w:bottom="1701" w:left="1985" w:header="851" w:footer="992" w:gutter="0"/>
          <w:pgBorders>
            <w:top w:val="twistedLines1" w:sz="18" w:space="0" w:color="538135" w:themeColor="accent6" w:themeShade="BF"/>
            <w:left w:val="twistedLines1" w:sz="18" w:space="24" w:color="538135" w:themeColor="accent6" w:themeShade="BF"/>
            <w:bottom w:val="twistedLines1" w:sz="18" w:space="0" w:color="538135" w:themeColor="accent6" w:themeShade="BF"/>
            <w:right w:val="twistedLines1" w:sz="18" w:space="24" w:color="538135" w:themeColor="accent6" w:themeShade="BF"/>
          </w:pgBorders>
          <w:cols w:space="425"/>
          <w:titlePg/>
          <w:docGrid w:linePitch="360"/>
        </w:sectPr>
      </w:pPr>
      <w:r w:rsidRPr="00B83161">
        <w:rPr>
          <w:rFonts w:ascii="Arial" w:hAnsi="Arial" w:cs="Arial"/>
          <w:color w:val="3B3838" w:themeColor="background2" w:themeShade="40"/>
          <w:lang w:val="en-US"/>
        </w:rPr>
        <w:t>Thành phố Hồ Chí Minh – 2</w:t>
      </w:r>
      <w:r w:rsidR="00860E02">
        <w:rPr>
          <w:rFonts w:ascii="Arial" w:hAnsi="Arial" w:cs="Arial"/>
          <w:color w:val="3B3838" w:themeColor="background2" w:themeShade="40"/>
          <w:lang w:val="en-US"/>
        </w:rPr>
        <w:t>0</w:t>
      </w:r>
      <w:r w:rsidR="005379C0">
        <w:rPr>
          <w:rFonts w:ascii="Arial" w:hAnsi="Arial" w:cs="Arial"/>
          <w:color w:val="3B3838" w:themeColor="background2" w:themeShade="40"/>
          <w:lang w:val="en-US"/>
        </w:rPr>
        <w:t>2</w:t>
      </w:r>
      <w:r w:rsidR="007230A5">
        <w:rPr>
          <w:rFonts w:ascii="Arial" w:hAnsi="Arial" w:cs="Arial"/>
          <w:color w:val="3B3838" w:themeColor="background2" w:themeShade="40"/>
          <w:lang w:val="en-US"/>
        </w:rPr>
        <w:t>3</w:t>
      </w:r>
    </w:p>
    <w:p w14:paraId="69DA792A" w14:textId="6A526C41" w:rsidR="00816241" w:rsidRPr="008820FF" w:rsidRDefault="00816241" w:rsidP="00860E02">
      <w:pPr>
        <w:ind w:left="0" w:firstLine="0"/>
        <w:rPr>
          <w:lang w:val="en-US"/>
        </w:rPr>
      </w:pPr>
    </w:p>
    <w:p w14:paraId="767A6231" w14:textId="16290796" w:rsidR="00BC104A" w:rsidRDefault="00A7508E" w:rsidP="00AA1722">
      <w:pPr>
        <w:pStyle w:val="Heading1"/>
        <w:numPr>
          <w:ilvl w:val="0"/>
          <w:numId w:val="0"/>
        </w:numPr>
        <w:ind w:left="540"/>
      </w:pPr>
      <w:bookmarkStart w:id="0" w:name="_Toc87124602"/>
      <w:bookmarkStart w:id="1" w:name="_Toc130839854"/>
      <w:r w:rsidRPr="008820FF">
        <w:t>MỤC LỤC</w:t>
      </w:r>
      <w:bookmarkEnd w:id="0"/>
      <w:bookmarkEnd w:id="1"/>
    </w:p>
    <w:p w14:paraId="650F5EE7" w14:textId="41558A61" w:rsidR="00AB573D" w:rsidRDefault="00BA7EC0">
      <w:pPr>
        <w:pStyle w:val="TOC1"/>
        <w:rPr>
          <w:rFonts w:asciiTheme="minorHAnsi" w:hAnsiTheme="minorHAnsi" w:cstheme="minorBidi"/>
          <w:noProof/>
          <w:sz w:val="22"/>
          <w:szCs w:val="22"/>
          <w:lang w:val="en-US" w:eastAsia="ja-JP"/>
        </w:rPr>
      </w:pPr>
      <w:r>
        <w:fldChar w:fldCharType="begin"/>
      </w:r>
      <w:r>
        <w:instrText xml:space="preserve"> TOC \o "1-2" \h \z \u </w:instrText>
      </w:r>
      <w:r>
        <w:fldChar w:fldCharType="separate"/>
      </w:r>
      <w:hyperlink w:anchor="_Toc130839854" w:history="1">
        <w:r w:rsidR="00AB573D" w:rsidRPr="00480555">
          <w:rPr>
            <w:rStyle w:val="Hyperlink"/>
            <w:noProof/>
          </w:rPr>
          <w:t>MỤC LỤC</w:t>
        </w:r>
        <w:r w:rsidR="00AB573D">
          <w:rPr>
            <w:noProof/>
            <w:webHidden/>
          </w:rPr>
          <w:tab/>
        </w:r>
        <w:r w:rsidR="00AB573D">
          <w:rPr>
            <w:noProof/>
            <w:webHidden/>
          </w:rPr>
          <w:fldChar w:fldCharType="begin"/>
        </w:r>
        <w:r w:rsidR="00AB573D">
          <w:rPr>
            <w:noProof/>
            <w:webHidden/>
          </w:rPr>
          <w:instrText xml:space="preserve"> PAGEREF _Toc130839854 \h </w:instrText>
        </w:r>
        <w:r w:rsidR="00AB573D">
          <w:rPr>
            <w:noProof/>
            <w:webHidden/>
          </w:rPr>
        </w:r>
        <w:r w:rsidR="00AB573D">
          <w:rPr>
            <w:noProof/>
            <w:webHidden/>
          </w:rPr>
          <w:fldChar w:fldCharType="separate"/>
        </w:r>
        <w:r w:rsidR="00AB573D">
          <w:rPr>
            <w:noProof/>
            <w:webHidden/>
          </w:rPr>
          <w:t>3</w:t>
        </w:r>
        <w:r w:rsidR="00AB573D">
          <w:rPr>
            <w:noProof/>
            <w:webHidden/>
          </w:rPr>
          <w:fldChar w:fldCharType="end"/>
        </w:r>
      </w:hyperlink>
    </w:p>
    <w:p w14:paraId="19B8A328" w14:textId="4FC80EC3" w:rsidR="00AB573D" w:rsidRDefault="00605365">
      <w:pPr>
        <w:pStyle w:val="TOC1"/>
        <w:rPr>
          <w:rFonts w:asciiTheme="minorHAnsi" w:hAnsiTheme="minorHAnsi" w:cstheme="minorBidi"/>
          <w:noProof/>
          <w:sz w:val="22"/>
          <w:szCs w:val="22"/>
          <w:lang w:val="en-US" w:eastAsia="ja-JP"/>
        </w:rPr>
      </w:pPr>
      <w:hyperlink w:anchor="_Toc130839855" w:history="1">
        <w:r w:rsidR="00AB573D" w:rsidRPr="00480555">
          <w:rPr>
            <w:rStyle w:val="Hyperlink"/>
            <w:noProof/>
          </w:rPr>
          <w:t>CÁC CHỨC NĂNG</w:t>
        </w:r>
        <w:r w:rsidR="00AB573D">
          <w:rPr>
            <w:noProof/>
            <w:webHidden/>
          </w:rPr>
          <w:tab/>
        </w:r>
        <w:r w:rsidR="00AB573D">
          <w:rPr>
            <w:noProof/>
            <w:webHidden/>
          </w:rPr>
          <w:fldChar w:fldCharType="begin"/>
        </w:r>
        <w:r w:rsidR="00AB573D">
          <w:rPr>
            <w:noProof/>
            <w:webHidden/>
          </w:rPr>
          <w:instrText xml:space="preserve"> PAGEREF _Toc130839855 \h </w:instrText>
        </w:r>
        <w:r w:rsidR="00AB573D">
          <w:rPr>
            <w:noProof/>
            <w:webHidden/>
          </w:rPr>
        </w:r>
        <w:r w:rsidR="00AB573D">
          <w:rPr>
            <w:noProof/>
            <w:webHidden/>
          </w:rPr>
          <w:fldChar w:fldCharType="separate"/>
        </w:r>
        <w:r w:rsidR="00AB573D">
          <w:rPr>
            <w:noProof/>
            <w:webHidden/>
          </w:rPr>
          <w:t>4</w:t>
        </w:r>
        <w:r w:rsidR="00AB573D">
          <w:rPr>
            <w:noProof/>
            <w:webHidden/>
          </w:rPr>
          <w:fldChar w:fldCharType="end"/>
        </w:r>
      </w:hyperlink>
    </w:p>
    <w:p w14:paraId="5B57EF4D" w14:textId="3E444E45" w:rsidR="00AB573D" w:rsidRDefault="00605365">
      <w:pPr>
        <w:pStyle w:val="TOC2"/>
        <w:rPr>
          <w:rFonts w:asciiTheme="minorHAnsi" w:hAnsiTheme="minorHAnsi" w:cstheme="minorBidi"/>
          <w:noProof/>
          <w:sz w:val="22"/>
          <w:szCs w:val="22"/>
          <w:lang w:val="en-US" w:eastAsia="ja-JP"/>
        </w:rPr>
      </w:pPr>
      <w:hyperlink w:anchor="_Toc130839856" w:history="1">
        <w:r w:rsidR="00AB573D" w:rsidRPr="00480555">
          <w:rPr>
            <w:rStyle w:val="Hyperlink"/>
            <w:noProof/>
          </w:rPr>
          <w:t>1</w:t>
        </w:r>
        <w:r w:rsidR="00AB573D" w:rsidRPr="00480555">
          <w:rPr>
            <w:rStyle w:val="Hyperlink"/>
            <w:noProof/>
            <w:lang w:val="en-US"/>
          </w:rPr>
          <w:t>.</w:t>
        </w:r>
        <w:r w:rsidR="00AB573D" w:rsidRPr="00480555">
          <w:rPr>
            <w:rStyle w:val="Hyperlink"/>
            <w:noProof/>
          </w:rPr>
          <w:t xml:space="preserve"> </w:t>
        </w:r>
        <w:r w:rsidR="00AB573D" w:rsidRPr="00480555">
          <w:rPr>
            <w:rStyle w:val="Hyperlink"/>
            <w:noProof/>
            <w:lang w:val="en-US"/>
          </w:rPr>
          <w:t>Nhập danh sách từ bàn phím</w:t>
        </w:r>
        <w:r w:rsidR="00AB573D">
          <w:rPr>
            <w:noProof/>
            <w:webHidden/>
          </w:rPr>
          <w:tab/>
        </w:r>
        <w:r w:rsidR="00AB573D">
          <w:rPr>
            <w:noProof/>
            <w:webHidden/>
          </w:rPr>
          <w:fldChar w:fldCharType="begin"/>
        </w:r>
        <w:r w:rsidR="00AB573D">
          <w:rPr>
            <w:noProof/>
            <w:webHidden/>
          </w:rPr>
          <w:instrText xml:space="preserve"> PAGEREF _Toc130839856 \h </w:instrText>
        </w:r>
        <w:r w:rsidR="00AB573D">
          <w:rPr>
            <w:noProof/>
            <w:webHidden/>
          </w:rPr>
        </w:r>
        <w:r w:rsidR="00AB573D">
          <w:rPr>
            <w:noProof/>
            <w:webHidden/>
          </w:rPr>
          <w:fldChar w:fldCharType="separate"/>
        </w:r>
        <w:r w:rsidR="00AB573D">
          <w:rPr>
            <w:noProof/>
            <w:webHidden/>
          </w:rPr>
          <w:t>4</w:t>
        </w:r>
        <w:r w:rsidR="00AB573D">
          <w:rPr>
            <w:noProof/>
            <w:webHidden/>
          </w:rPr>
          <w:fldChar w:fldCharType="end"/>
        </w:r>
      </w:hyperlink>
    </w:p>
    <w:p w14:paraId="57843889" w14:textId="4AB69BC8" w:rsidR="00AB573D" w:rsidRDefault="00605365">
      <w:pPr>
        <w:pStyle w:val="TOC2"/>
        <w:rPr>
          <w:rFonts w:asciiTheme="minorHAnsi" w:hAnsiTheme="minorHAnsi" w:cstheme="minorBidi"/>
          <w:noProof/>
          <w:sz w:val="22"/>
          <w:szCs w:val="22"/>
          <w:lang w:val="en-US" w:eastAsia="ja-JP"/>
        </w:rPr>
      </w:pPr>
      <w:hyperlink w:anchor="_Toc130839857" w:history="1">
        <w:r w:rsidR="00AB573D" w:rsidRPr="00480555">
          <w:rPr>
            <w:rStyle w:val="Hyperlink"/>
            <w:noProof/>
            <w:lang w:val="en-US"/>
          </w:rPr>
          <w:t>2</w:t>
        </w:r>
        <w:r w:rsidR="00AB573D" w:rsidRPr="00480555">
          <w:rPr>
            <w:rStyle w:val="Hyperlink"/>
            <w:noProof/>
          </w:rPr>
          <w:t xml:space="preserve">: </w:t>
        </w:r>
        <w:r w:rsidR="00AB573D" w:rsidRPr="00480555">
          <w:rPr>
            <w:rStyle w:val="Hyperlink"/>
            <w:noProof/>
            <w:lang w:val="en-US"/>
          </w:rPr>
          <w:t>Xuất danh sách ra màn hình</w:t>
        </w:r>
        <w:r w:rsidR="00AB573D">
          <w:rPr>
            <w:noProof/>
            <w:webHidden/>
          </w:rPr>
          <w:tab/>
        </w:r>
        <w:r w:rsidR="00AB573D">
          <w:rPr>
            <w:noProof/>
            <w:webHidden/>
          </w:rPr>
          <w:fldChar w:fldCharType="begin"/>
        </w:r>
        <w:r w:rsidR="00AB573D">
          <w:rPr>
            <w:noProof/>
            <w:webHidden/>
          </w:rPr>
          <w:instrText xml:space="preserve"> PAGEREF _Toc130839857 \h </w:instrText>
        </w:r>
        <w:r w:rsidR="00AB573D">
          <w:rPr>
            <w:noProof/>
            <w:webHidden/>
          </w:rPr>
        </w:r>
        <w:r w:rsidR="00AB573D">
          <w:rPr>
            <w:noProof/>
            <w:webHidden/>
          </w:rPr>
          <w:fldChar w:fldCharType="separate"/>
        </w:r>
        <w:r w:rsidR="00AB573D">
          <w:rPr>
            <w:noProof/>
            <w:webHidden/>
          </w:rPr>
          <w:t>5</w:t>
        </w:r>
        <w:r w:rsidR="00AB573D">
          <w:rPr>
            <w:noProof/>
            <w:webHidden/>
          </w:rPr>
          <w:fldChar w:fldCharType="end"/>
        </w:r>
      </w:hyperlink>
    </w:p>
    <w:p w14:paraId="0679B844" w14:textId="4CA6C54B" w:rsidR="00AB573D" w:rsidRDefault="00605365">
      <w:pPr>
        <w:pStyle w:val="TOC2"/>
        <w:rPr>
          <w:rFonts w:asciiTheme="minorHAnsi" w:hAnsiTheme="minorHAnsi" w:cstheme="minorBidi"/>
          <w:noProof/>
          <w:sz w:val="22"/>
          <w:szCs w:val="22"/>
          <w:lang w:val="en-US" w:eastAsia="ja-JP"/>
        </w:rPr>
      </w:pPr>
      <w:hyperlink w:anchor="_Toc130839858" w:history="1">
        <w:r w:rsidR="00AB573D" w:rsidRPr="00480555">
          <w:rPr>
            <w:rStyle w:val="Hyperlink"/>
            <w:noProof/>
            <w:lang w:val="en-US"/>
          </w:rPr>
          <w:t>3. Ghi danh sách vào file:</w:t>
        </w:r>
        <w:r w:rsidR="00AB573D">
          <w:rPr>
            <w:noProof/>
            <w:webHidden/>
          </w:rPr>
          <w:tab/>
        </w:r>
        <w:r w:rsidR="00AB573D">
          <w:rPr>
            <w:noProof/>
            <w:webHidden/>
          </w:rPr>
          <w:fldChar w:fldCharType="begin"/>
        </w:r>
        <w:r w:rsidR="00AB573D">
          <w:rPr>
            <w:noProof/>
            <w:webHidden/>
          </w:rPr>
          <w:instrText xml:space="preserve"> PAGEREF _Toc130839858 \h </w:instrText>
        </w:r>
        <w:r w:rsidR="00AB573D">
          <w:rPr>
            <w:noProof/>
            <w:webHidden/>
          </w:rPr>
        </w:r>
        <w:r w:rsidR="00AB573D">
          <w:rPr>
            <w:noProof/>
            <w:webHidden/>
          </w:rPr>
          <w:fldChar w:fldCharType="separate"/>
        </w:r>
        <w:r w:rsidR="00AB573D">
          <w:rPr>
            <w:noProof/>
            <w:webHidden/>
          </w:rPr>
          <w:t>5</w:t>
        </w:r>
        <w:r w:rsidR="00AB573D">
          <w:rPr>
            <w:noProof/>
            <w:webHidden/>
          </w:rPr>
          <w:fldChar w:fldCharType="end"/>
        </w:r>
      </w:hyperlink>
    </w:p>
    <w:p w14:paraId="069EA9AD" w14:textId="5F2E4668" w:rsidR="00AB573D" w:rsidRDefault="00605365">
      <w:pPr>
        <w:pStyle w:val="TOC2"/>
        <w:rPr>
          <w:rFonts w:asciiTheme="minorHAnsi" w:hAnsiTheme="minorHAnsi" w:cstheme="minorBidi"/>
          <w:noProof/>
          <w:sz w:val="22"/>
          <w:szCs w:val="22"/>
          <w:lang w:val="en-US" w:eastAsia="ja-JP"/>
        </w:rPr>
      </w:pPr>
      <w:hyperlink w:anchor="_Toc130839859" w:history="1">
        <w:r w:rsidR="00AB573D" w:rsidRPr="00480555">
          <w:rPr>
            <w:rStyle w:val="Hyperlink"/>
            <w:noProof/>
            <w:lang w:val="en-US"/>
          </w:rPr>
          <w:t>4. Đọc danh sách sinh viên từ file:</w:t>
        </w:r>
        <w:r w:rsidR="00AB573D">
          <w:rPr>
            <w:noProof/>
            <w:webHidden/>
          </w:rPr>
          <w:tab/>
        </w:r>
        <w:r w:rsidR="00AB573D">
          <w:rPr>
            <w:noProof/>
            <w:webHidden/>
          </w:rPr>
          <w:fldChar w:fldCharType="begin"/>
        </w:r>
        <w:r w:rsidR="00AB573D">
          <w:rPr>
            <w:noProof/>
            <w:webHidden/>
          </w:rPr>
          <w:instrText xml:space="preserve"> PAGEREF _Toc130839859 \h </w:instrText>
        </w:r>
        <w:r w:rsidR="00AB573D">
          <w:rPr>
            <w:noProof/>
            <w:webHidden/>
          </w:rPr>
        </w:r>
        <w:r w:rsidR="00AB573D">
          <w:rPr>
            <w:noProof/>
            <w:webHidden/>
          </w:rPr>
          <w:fldChar w:fldCharType="separate"/>
        </w:r>
        <w:r w:rsidR="00AB573D">
          <w:rPr>
            <w:noProof/>
            <w:webHidden/>
          </w:rPr>
          <w:t>6</w:t>
        </w:r>
        <w:r w:rsidR="00AB573D">
          <w:rPr>
            <w:noProof/>
            <w:webHidden/>
          </w:rPr>
          <w:fldChar w:fldCharType="end"/>
        </w:r>
      </w:hyperlink>
    </w:p>
    <w:p w14:paraId="0FE00254" w14:textId="2C91CFED" w:rsidR="00AB573D" w:rsidRDefault="00605365">
      <w:pPr>
        <w:pStyle w:val="TOC2"/>
        <w:rPr>
          <w:rFonts w:asciiTheme="minorHAnsi" w:hAnsiTheme="minorHAnsi" w:cstheme="minorBidi"/>
          <w:noProof/>
          <w:sz w:val="22"/>
          <w:szCs w:val="22"/>
          <w:lang w:val="en-US" w:eastAsia="ja-JP"/>
        </w:rPr>
      </w:pPr>
      <w:hyperlink w:anchor="_Toc130839860" w:history="1">
        <w:r w:rsidR="00AB573D" w:rsidRPr="00480555">
          <w:rPr>
            <w:rStyle w:val="Hyperlink"/>
            <w:noProof/>
            <w:lang w:val="en-US"/>
          </w:rPr>
          <w:t>5. Thêm sinh viên vào danh sách và cập nhật file:</w:t>
        </w:r>
        <w:r w:rsidR="00AB573D">
          <w:rPr>
            <w:noProof/>
            <w:webHidden/>
          </w:rPr>
          <w:tab/>
        </w:r>
        <w:r w:rsidR="00AB573D">
          <w:rPr>
            <w:noProof/>
            <w:webHidden/>
          </w:rPr>
          <w:fldChar w:fldCharType="begin"/>
        </w:r>
        <w:r w:rsidR="00AB573D">
          <w:rPr>
            <w:noProof/>
            <w:webHidden/>
          </w:rPr>
          <w:instrText xml:space="preserve"> PAGEREF _Toc130839860 \h </w:instrText>
        </w:r>
        <w:r w:rsidR="00AB573D">
          <w:rPr>
            <w:noProof/>
            <w:webHidden/>
          </w:rPr>
        </w:r>
        <w:r w:rsidR="00AB573D">
          <w:rPr>
            <w:noProof/>
            <w:webHidden/>
          </w:rPr>
          <w:fldChar w:fldCharType="separate"/>
        </w:r>
        <w:r w:rsidR="00AB573D">
          <w:rPr>
            <w:noProof/>
            <w:webHidden/>
          </w:rPr>
          <w:t>7</w:t>
        </w:r>
        <w:r w:rsidR="00AB573D">
          <w:rPr>
            <w:noProof/>
            <w:webHidden/>
          </w:rPr>
          <w:fldChar w:fldCharType="end"/>
        </w:r>
      </w:hyperlink>
    </w:p>
    <w:p w14:paraId="1FC61800" w14:textId="086C3346" w:rsidR="00AB573D" w:rsidRDefault="00605365">
      <w:pPr>
        <w:pStyle w:val="TOC2"/>
        <w:rPr>
          <w:rFonts w:asciiTheme="minorHAnsi" w:hAnsiTheme="minorHAnsi" w:cstheme="minorBidi"/>
          <w:noProof/>
          <w:sz w:val="22"/>
          <w:szCs w:val="22"/>
          <w:lang w:val="en-US" w:eastAsia="ja-JP"/>
        </w:rPr>
      </w:pPr>
      <w:hyperlink w:anchor="_Toc130839861" w:history="1">
        <w:r w:rsidR="00AB573D" w:rsidRPr="00480555">
          <w:rPr>
            <w:rStyle w:val="Hyperlink"/>
            <w:noProof/>
            <w:lang w:val="en-US"/>
          </w:rPr>
          <w:t xml:space="preserve">6. </w:t>
        </w:r>
        <w:r w:rsidR="00AB573D" w:rsidRPr="00480555">
          <w:rPr>
            <w:rStyle w:val="Hyperlink"/>
            <w:noProof/>
          </w:rPr>
          <w:t>Tính điểm trung bình của toàn bộ sinh viên trong danh sách</w:t>
        </w:r>
        <w:r w:rsidR="00AB573D">
          <w:rPr>
            <w:noProof/>
            <w:webHidden/>
          </w:rPr>
          <w:tab/>
        </w:r>
        <w:r w:rsidR="00AB573D">
          <w:rPr>
            <w:noProof/>
            <w:webHidden/>
          </w:rPr>
          <w:fldChar w:fldCharType="begin"/>
        </w:r>
        <w:r w:rsidR="00AB573D">
          <w:rPr>
            <w:noProof/>
            <w:webHidden/>
          </w:rPr>
          <w:instrText xml:space="preserve"> PAGEREF _Toc130839861 \h </w:instrText>
        </w:r>
        <w:r w:rsidR="00AB573D">
          <w:rPr>
            <w:noProof/>
            <w:webHidden/>
          </w:rPr>
        </w:r>
        <w:r w:rsidR="00AB573D">
          <w:rPr>
            <w:noProof/>
            <w:webHidden/>
          </w:rPr>
          <w:fldChar w:fldCharType="separate"/>
        </w:r>
        <w:r w:rsidR="00AB573D">
          <w:rPr>
            <w:noProof/>
            <w:webHidden/>
          </w:rPr>
          <w:t>8</w:t>
        </w:r>
        <w:r w:rsidR="00AB573D">
          <w:rPr>
            <w:noProof/>
            <w:webHidden/>
          </w:rPr>
          <w:fldChar w:fldCharType="end"/>
        </w:r>
      </w:hyperlink>
    </w:p>
    <w:p w14:paraId="0D93766B" w14:textId="3738C6D4" w:rsidR="00AB573D" w:rsidRDefault="00605365">
      <w:pPr>
        <w:pStyle w:val="TOC2"/>
        <w:rPr>
          <w:rFonts w:asciiTheme="minorHAnsi" w:hAnsiTheme="minorHAnsi" w:cstheme="minorBidi"/>
          <w:noProof/>
          <w:sz w:val="22"/>
          <w:szCs w:val="22"/>
          <w:lang w:val="en-US" w:eastAsia="ja-JP"/>
        </w:rPr>
      </w:pPr>
      <w:hyperlink w:anchor="_Toc130839862" w:history="1">
        <w:r w:rsidR="00AB573D" w:rsidRPr="00480555">
          <w:rPr>
            <w:rStyle w:val="Hyperlink"/>
            <w:noProof/>
          </w:rPr>
          <w:t>7. Xuất danh sách sinh viên có GPA dưới mức trung bình của lớp và xuất ra file</w:t>
        </w:r>
        <w:r w:rsidR="00AB573D">
          <w:rPr>
            <w:noProof/>
            <w:webHidden/>
          </w:rPr>
          <w:tab/>
        </w:r>
        <w:r w:rsidR="00AB573D">
          <w:rPr>
            <w:noProof/>
            <w:webHidden/>
          </w:rPr>
          <w:fldChar w:fldCharType="begin"/>
        </w:r>
        <w:r w:rsidR="00AB573D">
          <w:rPr>
            <w:noProof/>
            <w:webHidden/>
          </w:rPr>
          <w:instrText xml:space="preserve"> PAGEREF _Toc130839862 \h </w:instrText>
        </w:r>
        <w:r w:rsidR="00AB573D">
          <w:rPr>
            <w:noProof/>
            <w:webHidden/>
          </w:rPr>
        </w:r>
        <w:r w:rsidR="00AB573D">
          <w:rPr>
            <w:noProof/>
            <w:webHidden/>
          </w:rPr>
          <w:fldChar w:fldCharType="separate"/>
        </w:r>
        <w:r w:rsidR="00AB573D">
          <w:rPr>
            <w:noProof/>
            <w:webHidden/>
          </w:rPr>
          <w:t>9</w:t>
        </w:r>
        <w:r w:rsidR="00AB573D">
          <w:rPr>
            <w:noProof/>
            <w:webHidden/>
          </w:rPr>
          <w:fldChar w:fldCharType="end"/>
        </w:r>
      </w:hyperlink>
    </w:p>
    <w:p w14:paraId="6D32A61C" w14:textId="76D476C1" w:rsidR="00AB573D" w:rsidRDefault="00605365">
      <w:pPr>
        <w:pStyle w:val="TOC2"/>
        <w:rPr>
          <w:rFonts w:asciiTheme="minorHAnsi" w:hAnsiTheme="minorHAnsi" w:cstheme="minorBidi"/>
          <w:noProof/>
          <w:sz w:val="22"/>
          <w:szCs w:val="22"/>
          <w:lang w:val="en-US" w:eastAsia="ja-JP"/>
        </w:rPr>
      </w:pPr>
      <w:hyperlink w:anchor="_Toc130839863" w:history="1">
        <w:r w:rsidR="00AB573D" w:rsidRPr="00480555">
          <w:rPr>
            <w:rStyle w:val="Hyperlink"/>
            <w:noProof/>
          </w:rPr>
          <w:t>8. Xuất danh sách sinh viên có đánh giá xếp loại học lực</w:t>
        </w:r>
        <w:r w:rsidR="00AB573D">
          <w:rPr>
            <w:noProof/>
            <w:webHidden/>
          </w:rPr>
          <w:tab/>
        </w:r>
        <w:r w:rsidR="00AB573D">
          <w:rPr>
            <w:noProof/>
            <w:webHidden/>
          </w:rPr>
          <w:fldChar w:fldCharType="begin"/>
        </w:r>
        <w:r w:rsidR="00AB573D">
          <w:rPr>
            <w:noProof/>
            <w:webHidden/>
          </w:rPr>
          <w:instrText xml:space="preserve"> PAGEREF _Toc130839863 \h </w:instrText>
        </w:r>
        <w:r w:rsidR="00AB573D">
          <w:rPr>
            <w:noProof/>
            <w:webHidden/>
          </w:rPr>
        </w:r>
        <w:r w:rsidR="00AB573D">
          <w:rPr>
            <w:noProof/>
            <w:webHidden/>
          </w:rPr>
          <w:fldChar w:fldCharType="separate"/>
        </w:r>
        <w:r w:rsidR="00AB573D">
          <w:rPr>
            <w:noProof/>
            <w:webHidden/>
          </w:rPr>
          <w:t>10</w:t>
        </w:r>
        <w:r w:rsidR="00AB573D">
          <w:rPr>
            <w:noProof/>
            <w:webHidden/>
          </w:rPr>
          <w:fldChar w:fldCharType="end"/>
        </w:r>
      </w:hyperlink>
    </w:p>
    <w:p w14:paraId="4B1B65B3" w14:textId="79A70D1A" w:rsidR="00AB573D" w:rsidRDefault="00605365">
      <w:pPr>
        <w:pStyle w:val="TOC2"/>
        <w:rPr>
          <w:rFonts w:asciiTheme="minorHAnsi" w:hAnsiTheme="minorHAnsi" w:cstheme="minorBidi"/>
          <w:noProof/>
          <w:sz w:val="22"/>
          <w:szCs w:val="22"/>
          <w:lang w:val="en-US" w:eastAsia="ja-JP"/>
        </w:rPr>
      </w:pPr>
      <w:hyperlink w:anchor="_Toc130839864" w:history="1">
        <w:r w:rsidR="00AB573D" w:rsidRPr="00480555">
          <w:rPr>
            <w:rStyle w:val="Hyperlink"/>
            <w:noProof/>
          </w:rPr>
          <w:t>9. Xuất danh sách những sinh viên có ngày sinh là hôm nay</w:t>
        </w:r>
        <w:r w:rsidR="00AB573D">
          <w:rPr>
            <w:noProof/>
            <w:webHidden/>
          </w:rPr>
          <w:tab/>
        </w:r>
        <w:r w:rsidR="00AB573D">
          <w:rPr>
            <w:noProof/>
            <w:webHidden/>
          </w:rPr>
          <w:fldChar w:fldCharType="begin"/>
        </w:r>
        <w:r w:rsidR="00AB573D">
          <w:rPr>
            <w:noProof/>
            <w:webHidden/>
          </w:rPr>
          <w:instrText xml:space="preserve"> PAGEREF _Toc130839864 \h </w:instrText>
        </w:r>
        <w:r w:rsidR="00AB573D">
          <w:rPr>
            <w:noProof/>
            <w:webHidden/>
          </w:rPr>
        </w:r>
        <w:r w:rsidR="00AB573D">
          <w:rPr>
            <w:noProof/>
            <w:webHidden/>
          </w:rPr>
          <w:fldChar w:fldCharType="separate"/>
        </w:r>
        <w:r w:rsidR="00AB573D">
          <w:rPr>
            <w:noProof/>
            <w:webHidden/>
          </w:rPr>
          <w:t>11</w:t>
        </w:r>
        <w:r w:rsidR="00AB573D">
          <w:rPr>
            <w:noProof/>
            <w:webHidden/>
          </w:rPr>
          <w:fldChar w:fldCharType="end"/>
        </w:r>
      </w:hyperlink>
    </w:p>
    <w:p w14:paraId="751962A9" w14:textId="14483E3F" w:rsidR="00AB573D" w:rsidRDefault="00605365">
      <w:pPr>
        <w:pStyle w:val="TOC2"/>
        <w:rPr>
          <w:rFonts w:asciiTheme="minorHAnsi" w:hAnsiTheme="minorHAnsi" w:cstheme="minorBidi"/>
          <w:noProof/>
          <w:sz w:val="22"/>
          <w:szCs w:val="22"/>
          <w:lang w:val="en-US" w:eastAsia="ja-JP"/>
        </w:rPr>
      </w:pPr>
      <w:hyperlink w:anchor="_Toc130839865" w:history="1">
        <w:r w:rsidR="00AB573D" w:rsidRPr="00480555">
          <w:rPr>
            <w:rStyle w:val="Hyperlink"/>
            <w:noProof/>
            <w:lang w:val="en-US"/>
          </w:rPr>
          <w:t>10. Thoát chương trình</w:t>
        </w:r>
        <w:r w:rsidR="00AB573D">
          <w:rPr>
            <w:noProof/>
            <w:webHidden/>
          </w:rPr>
          <w:tab/>
        </w:r>
        <w:r w:rsidR="00AB573D">
          <w:rPr>
            <w:noProof/>
            <w:webHidden/>
          </w:rPr>
          <w:fldChar w:fldCharType="begin"/>
        </w:r>
        <w:r w:rsidR="00AB573D">
          <w:rPr>
            <w:noProof/>
            <w:webHidden/>
          </w:rPr>
          <w:instrText xml:space="preserve"> PAGEREF _Toc130839865 \h </w:instrText>
        </w:r>
        <w:r w:rsidR="00AB573D">
          <w:rPr>
            <w:noProof/>
            <w:webHidden/>
          </w:rPr>
        </w:r>
        <w:r w:rsidR="00AB573D">
          <w:rPr>
            <w:noProof/>
            <w:webHidden/>
          </w:rPr>
          <w:fldChar w:fldCharType="separate"/>
        </w:r>
        <w:r w:rsidR="00AB573D">
          <w:rPr>
            <w:noProof/>
            <w:webHidden/>
          </w:rPr>
          <w:t>12</w:t>
        </w:r>
        <w:r w:rsidR="00AB573D">
          <w:rPr>
            <w:noProof/>
            <w:webHidden/>
          </w:rPr>
          <w:fldChar w:fldCharType="end"/>
        </w:r>
      </w:hyperlink>
    </w:p>
    <w:p w14:paraId="0F785F09" w14:textId="69EAD70B" w:rsidR="008C22C6" w:rsidRDefault="00BA7EC0">
      <w:r>
        <w:fldChar w:fldCharType="end"/>
      </w:r>
    </w:p>
    <w:p w14:paraId="41B8CFC8" w14:textId="65B32A5E" w:rsidR="006023D6" w:rsidRDefault="00FE0AFC" w:rsidP="00255472">
      <w:pPr>
        <w:widowControl/>
        <w:ind w:left="0" w:firstLine="0"/>
        <w:jc w:val="left"/>
        <w:rPr>
          <w:lang w:val="en-US"/>
        </w:rPr>
      </w:pPr>
      <w:r>
        <w:rPr>
          <w:lang w:val="en-US"/>
        </w:rPr>
        <w:br w:type="page"/>
      </w:r>
    </w:p>
    <w:p w14:paraId="751B213C" w14:textId="30CADDAF" w:rsidR="00971D74" w:rsidRPr="00674AB6" w:rsidRDefault="00E8225D" w:rsidP="00674AB6">
      <w:pPr>
        <w:pStyle w:val="Mcph"/>
        <w:numPr>
          <w:ilvl w:val="0"/>
          <w:numId w:val="0"/>
        </w:numPr>
      </w:pPr>
      <w:bookmarkStart w:id="2" w:name="_Toc130839855"/>
      <w:r>
        <w:lastRenderedPageBreak/>
        <w:t>CÁC CHỨC NĂNG</w:t>
      </w:r>
      <w:bookmarkEnd w:id="2"/>
    </w:p>
    <w:p w14:paraId="5CF8C376" w14:textId="3089970E" w:rsidR="001A5097" w:rsidRDefault="004A3B7A" w:rsidP="001A5097">
      <w:pPr>
        <w:pStyle w:val="110"/>
        <w:rPr>
          <w:lang w:val="en-US"/>
        </w:rPr>
      </w:pPr>
      <w:bookmarkStart w:id="3" w:name="_Toc130839856"/>
      <w:r>
        <w:t>1</w:t>
      </w:r>
      <w:r w:rsidR="008B3741">
        <w:rPr>
          <w:lang w:val="en-US"/>
        </w:rPr>
        <w:t>.</w:t>
      </w:r>
      <w:r>
        <w:t xml:space="preserve"> </w:t>
      </w:r>
      <w:r w:rsidR="009C64B4">
        <w:rPr>
          <w:lang w:val="en-US"/>
        </w:rPr>
        <w:t>N</w:t>
      </w:r>
      <w:r w:rsidR="00BF683C">
        <w:rPr>
          <w:lang w:val="en-US"/>
        </w:rPr>
        <w:t>hập</w:t>
      </w:r>
      <w:r w:rsidR="009C64B4">
        <w:rPr>
          <w:lang w:val="en-US"/>
        </w:rPr>
        <w:t xml:space="preserve"> danh sách</w:t>
      </w:r>
      <w:r w:rsidR="00BF683C">
        <w:rPr>
          <w:lang w:val="en-US"/>
        </w:rPr>
        <w:t xml:space="preserve"> từ bàn phí</w:t>
      </w:r>
      <w:r w:rsidR="001A5097">
        <w:rPr>
          <w:lang w:val="en-US"/>
        </w:rPr>
        <w:t>m</w:t>
      </w:r>
      <w:bookmarkEnd w:id="3"/>
    </w:p>
    <w:p w14:paraId="684681AF" w14:textId="3004E5A3" w:rsidR="00BF683C" w:rsidRPr="001A5097" w:rsidRDefault="001A5097" w:rsidP="001A5097">
      <w:pPr>
        <w:pStyle w:val="ListParagraph"/>
        <w:numPr>
          <w:ilvl w:val="0"/>
          <w:numId w:val="50"/>
        </w:numPr>
        <w:rPr>
          <w:b/>
          <w:bCs/>
          <w:lang w:val="en-US"/>
        </w:rPr>
      </w:pPr>
      <w:r w:rsidRPr="001A5097">
        <w:rPr>
          <w:b/>
          <w:bCs/>
          <w:lang w:val="en-US"/>
        </w:rPr>
        <w:t>Tóm tắt chức năng:</w:t>
      </w:r>
      <w:r>
        <w:rPr>
          <w:b/>
          <w:bCs/>
          <w:lang w:val="en-US"/>
        </w:rPr>
        <w:t xml:space="preserve"> </w:t>
      </w:r>
      <w:r w:rsidR="006B2C0F" w:rsidRPr="001A5097">
        <w:rPr>
          <w:lang w:val="en-US"/>
        </w:rPr>
        <w:t xml:space="preserve">Chọn </w:t>
      </w:r>
      <w:r w:rsidR="007A4633" w:rsidRPr="001A5097">
        <w:rPr>
          <w:lang w:val="en-US"/>
        </w:rPr>
        <w:t>số 1 trong menu để nhập danh sách sinh viên từ bàn phím</w:t>
      </w:r>
      <w:r w:rsidR="00A91D59" w:rsidRPr="001A5097">
        <w:rPr>
          <w:lang w:val="en-US"/>
        </w:rPr>
        <w:t>.</w:t>
      </w:r>
    </w:p>
    <w:p w14:paraId="67CF4F0D" w14:textId="51F4C982" w:rsidR="007A4633" w:rsidRDefault="00066C8E" w:rsidP="00BF683C">
      <w:pPr>
        <w:pStyle w:val="ListParagraph"/>
        <w:numPr>
          <w:ilvl w:val="0"/>
          <w:numId w:val="50"/>
        </w:numPr>
        <w:rPr>
          <w:lang w:val="en-US"/>
        </w:rPr>
      </w:pPr>
      <w:r>
        <w:rPr>
          <w:lang w:val="en-US"/>
        </w:rPr>
        <w:t xml:space="preserve">Người dùng được thông báo nhập vào trước số lượng sinh viên, sau đó sẽ lần lượt nhập đầy đủ thông tin của </w:t>
      </w:r>
      <w:r w:rsidR="000829C2">
        <w:rPr>
          <w:lang w:val="en-US"/>
        </w:rPr>
        <w:t>từng sinh viên một để đưa vào danh sách sinh viên</w:t>
      </w:r>
      <w:r w:rsidR="00A91D59">
        <w:rPr>
          <w:lang w:val="en-US"/>
        </w:rPr>
        <w:t>.</w:t>
      </w:r>
    </w:p>
    <w:p w14:paraId="097602B5" w14:textId="524F9430" w:rsidR="000829C2" w:rsidRDefault="000829C2" w:rsidP="00BF683C">
      <w:pPr>
        <w:pStyle w:val="ListParagraph"/>
        <w:numPr>
          <w:ilvl w:val="0"/>
          <w:numId w:val="50"/>
        </w:numPr>
        <w:rPr>
          <w:lang w:val="en-US"/>
        </w:rPr>
      </w:pPr>
      <w:r>
        <w:rPr>
          <w:lang w:val="en-US"/>
        </w:rPr>
        <w:t>Nếu người dùng sử dụng chức năng này trong khi danh sách sinh viên đã tồn tại, thì danh sách sinh viên cũ sẽ bị xóa để người dùng nhập vào danh sách mới</w:t>
      </w:r>
      <w:r w:rsidR="00A91D59">
        <w:rPr>
          <w:lang w:val="en-US"/>
        </w:rPr>
        <w:t>.</w:t>
      </w:r>
    </w:p>
    <w:p w14:paraId="76C93B76" w14:textId="06324A0D" w:rsidR="000829C2" w:rsidRDefault="00ED084C" w:rsidP="00BF683C">
      <w:pPr>
        <w:pStyle w:val="ListParagraph"/>
        <w:numPr>
          <w:ilvl w:val="0"/>
          <w:numId w:val="50"/>
        </w:numPr>
        <w:rPr>
          <w:lang w:val="en-US"/>
        </w:rPr>
      </w:pPr>
      <w:r>
        <w:rPr>
          <w:lang w:val="en-US"/>
        </w:rPr>
        <w:t>Người dùng không thể nhập vào số lượng sinh viên là số 0 hoặc âm</w:t>
      </w:r>
      <w:r w:rsidR="00A91D59">
        <w:rPr>
          <w:lang w:val="en-US"/>
        </w:rPr>
        <w:t>.</w:t>
      </w:r>
    </w:p>
    <w:p w14:paraId="70051702" w14:textId="36358D76" w:rsidR="00ED084C" w:rsidRDefault="00ED084C" w:rsidP="00BF683C">
      <w:pPr>
        <w:pStyle w:val="ListParagraph"/>
        <w:numPr>
          <w:ilvl w:val="0"/>
          <w:numId w:val="50"/>
        </w:numPr>
        <w:rPr>
          <w:lang w:val="en-US"/>
        </w:rPr>
      </w:pPr>
      <w:r w:rsidRPr="001A5097">
        <w:rPr>
          <w:b/>
          <w:bCs/>
          <w:lang w:val="en-US"/>
        </w:rPr>
        <w:t>Tóm tắt thuật toán</w:t>
      </w:r>
      <w:r>
        <w:rPr>
          <w:lang w:val="en-US"/>
        </w:rPr>
        <w:t xml:space="preserve">: </w:t>
      </w:r>
      <w:r w:rsidR="000C30ED">
        <w:rPr>
          <w:lang w:val="en-US"/>
        </w:rPr>
        <w:t xml:space="preserve">Kiểm tra xem danh sách sinh viên đã tồn tại hay chưa? Nếu chưa, nhận số lượng sinh viên từ người dùng, khởi tạo danh sách sinh viên. Với mỗi sinh viên </w:t>
      </w:r>
      <w:r w:rsidR="00A91D59">
        <w:rPr>
          <w:lang w:val="en-US"/>
        </w:rPr>
        <w:t xml:space="preserve">nhập vào, thêm sinh viên đó vào danh sách qua hàm </w:t>
      </w:r>
      <w:r w:rsidR="00A62E9C">
        <w:rPr>
          <w:lang w:val="en-US"/>
        </w:rPr>
        <w:t xml:space="preserve">inputList, sau đó cập nhật lại flag thông báo danh sách sinh viên đã tồn tại. Thông báo ra màn hình </w:t>
      </w:r>
      <w:r w:rsidR="001A5097">
        <w:rPr>
          <w:lang w:val="en-US"/>
        </w:rPr>
        <w:t>cho người dùng biết danh sách sinh viên đã nhập thành công. Nếu danh sách đã tồn tại, xóa danh sách cũ thông, rồi lặp lại như trên.</w:t>
      </w:r>
    </w:p>
    <w:p w14:paraId="0A3999B5" w14:textId="0AF1A2E0" w:rsidR="008E29D7" w:rsidRPr="008E29D7" w:rsidRDefault="00674AB6" w:rsidP="008E29D7">
      <w:pPr>
        <w:pStyle w:val="ListParagraph"/>
        <w:numPr>
          <w:ilvl w:val="0"/>
          <w:numId w:val="50"/>
        </w:numPr>
        <w:rPr>
          <w:b/>
          <w:bCs/>
          <w:lang w:val="en-US"/>
        </w:rPr>
      </w:pPr>
      <w:r>
        <w:rPr>
          <w:noProof/>
        </w:rPr>
        <w:drawing>
          <wp:anchor distT="0" distB="0" distL="114300" distR="114300" simplePos="0" relativeHeight="251659265" behindDoc="1" locked="0" layoutInCell="1" allowOverlap="1" wp14:anchorId="5B3674AF" wp14:editId="1449C91B">
            <wp:simplePos x="0" y="0"/>
            <wp:positionH relativeFrom="column">
              <wp:posOffset>682625</wp:posOffset>
            </wp:positionH>
            <wp:positionV relativeFrom="paragraph">
              <wp:posOffset>290195</wp:posOffset>
            </wp:positionV>
            <wp:extent cx="4320540" cy="4616450"/>
            <wp:effectExtent l="0" t="0" r="3810" b="0"/>
            <wp:wrapTight wrapText="bothSides">
              <wp:wrapPolygon edited="0">
                <wp:start x="0" y="0"/>
                <wp:lineTo x="0" y="21481"/>
                <wp:lineTo x="21524" y="21481"/>
                <wp:lineTo x="21524"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0540" cy="4616450"/>
                    </a:xfrm>
                    <a:prstGeom prst="rect">
                      <a:avLst/>
                    </a:prstGeom>
                  </pic:spPr>
                </pic:pic>
              </a:graphicData>
            </a:graphic>
            <wp14:sizeRelH relativeFrom="page">
              <wp14:pctWidth>0</wp14:pctWidth>
            </wp14:sizeRelH>
            <wp14:sizeRelV relativeFrom="page">
              <wp14:pctHeight>0</wp14:pctHeight>
            </wp14:sizeRelV>
          </wp:anchor>
        </w:drawing>
      </w:r>
      <w:r w:rsidR="001A5097" w:rsidRPr="001A5097">
        <w:rPr>
          <w:b/>
          <w:bCs/>
          <w:lang w:val="en-US"/>
        </w:rPr>
        <w:t>Dem</w:t>
      </w:r>
      <w:r w:rsidR="008E29D7">
        <w:rPr>
          <w:b/>
          <w:bCs/>
          <w:lang w:val="en-US"/>
        </w:rPr>
        <w:t>o:</w:t>
      </w:r>
      <w:r w:rsidRPr="00674AB6">
        <w:rPr>
          <w:noProof/>
        </w:rPr>
        <w:t xml:space="preserve"> </w:t>
      </w:r>
    </w:p>
    <w:p w14:paraId="300970CF" w14:textId="690549EB" w:rsidR="00084C66" w:rsidRDefault="00084C66" w:rsidP="006427BD">
      <w:pPr>
        <w:pStyle w:val="110"/>
        <w:ind w:hanging="709"/>
        <w:rPr>
          <w:lang w:val="en-US"/>
        </w:rPr>
      </w:pPr>
      <w:r>
        <w:rPr>
          <w:lang w:val="en-US"/>
        </w:rPr>
        <w:br w:type="page"/>
      </w:r>
    </w:p>
    <w:p w14:paraId="7546A357" w14:textId="6B97D27A" w:rsidR="008E29D7" w:rsidRDefault="008E29D7" w:rsidP="008E29D7">
      <w:pPr>
        <w:pStyle w:val="110"/>
        <w:rPr>
          <w:lang w:val="en-US"/>
        </w:rPr>
      </w:pPr>
      <w:bookmarkStart w:id="4" w:name="_Toc130839857"/>
      <w:r>
        <w:rPr>
          <w:lang w:val="en-US"/>
        </w:rPr>
        <w:lastRenderedPageBreak/>
        <w:t>2</w:t>
      </w:r>
      <w:r>
        <w:t xml:space="preserve">: </w:t>
      </w:r>
      <w:r w:rsidR="009C64B4">
        <w:rPr>
          <w:lang w:val="en-US"/>
        </w:rPr>
        <w:t>X</w:t>
      </w:r>
      <w:r>
        <w:rPr>
          <w:lang w:val="en-US"/>
        </w:rPr>
        <w:t>uất danh sách ra màn hình</w:t>
      </w:r>
      <w:bookmarkEnd w:id="4"/>
    </w:p>
    <w:p w14:paraId="0642FE9D" w14:textId="184439CC" w:rsidR="00D57B7D" w:rsidRPr="000773EB" w:rsidRDefault="008E29D7" w:rsidP="000773EB">
      <w:pPr>
        <w:pStyle w:val="ListParagraph"/>
        <w:numPr>
          <w:ilvl w:val="0"/>
          <w:numId w:val="50"/>
        </w:numPr>
        <w:rPr>
          <w:b/>
          <w:bCs/>
          <w:lang w:val="en-US"/>
        </w:rPr>
      </w:pPr>
      <w:r w:rsidRPr="001A5097">
        <w:rPr>
          <w:b/>
          <w:bCs/>
          <w:lang w:val="en-US"/>
        </w:rPr>
        <w:t>Tóm tắt chức năng:</w:t>
      </w:r>
      <w:r>
        <w:rPr>
          <w:b/>
          <w:bCs/>
          <w:lang w:val="en-US"/>
        </w:rPr>
        <w:t xml:space="preserve"> </w:t>
      </w:r>
      <w:r w:rsidRPr="001A5097">
        <w:rPr>
          <w:lang w:val="en-US"/>
        </w:rPr>
        <w:t xml:space="preserve">Chọn số </w:t>
      </w:r>
      <w:r>
        <w:rPr>
          <w:lang w:val="en-US"/>
        </w:rPr>
        <w:t>2</w:t>
      </w:r>
      <w:r w:rsidRPr="001A5097">
        <w:rPr>
          <w:lang w:val="en-US"/>
        </w:rPr>
        <w:t xml:space="preserve"> trong menu để </w:t>
      </w:r>
      <w:r>
        <w:rPr>
          <w:lang w:val="en-US"/>
        </w:rPr>
        <w:t>xuất</w:t>
      </w:r>
      <w:r w:rsidRPr="001A5097">
        <w:rPr>
          <w:lang w:val="en-US"/>
        </w:rPr>
        <w:t xml:space="preserve"> danh sách sinh viên </w:t>
      </w:r>
      <w:r>
        <w:rPr>
          <w:lang w:val="en-US"/>
        </w:rPr>
        <w:t>ra màn hình</w:t>
      </w:r>
      <w:r w:rsidRPr="001A5097">
        <w:rPr>
          <w:lang w:val="en-US"/>
        </w:rPr>
        <w:t>.</w:t>
      </w:r>
    </w:p>
    <w:p w14:paraId="6DFABF9A" w14:textId="65F8C507" w:rsidR="008E29D7" w:rsidRDefault="008E29D7" w:rsidP="008E29D7">
      <w:pPr>
        <w:pStyle w:val="ListParagraph"/>
        <w:numPr>
          <w:ilvl w:val="0"/>
          <w:numId w:val="50"/>
        </w:numPr>
        <w:rPr>
          <w:lang w:val="en-US"/>
        </w:rPr>
      </w:pPr>
      <w:r w:rsidRPr="001A5097">
        <w:rPr>
          <w:b/>
          <w:bCs/>
          <w:lang w:val="en-US"/>
        </w:rPr>
        <w:t>Tóm tắt thuật toán</w:t>
      </w:r>
      <w:r>
        <w:rPr>
          <w:lang w:val="en-US"/>
        </w:rPr>
        <w:t xml:space="preserve">: </w:t>
      </w:r>
      <w:r w:rsidR="0035793B">
        <w:rPr>
          <w:lang w:val="en-US"/>
        </w:rPr>
        <w:t xml:space="preserve">Kiểm tra xem danh sách sinh viên có tồn tại hay không, nếu có, gọi hàm </w:t>
      </w:r>
      <w:r w:rsidR="00A56A0D">
        <w:rPr>
          <w:lang w:val="en-US"/>
        </w:rPr>
        <w:t>outputList, duyệt qua _n sinh viên để xuất danh sách ra màn hình.</w:t>
      </w:r>
    </w:p>
    <w:p w14:paraId="1FC97697" w14:textId="2C9ACF96" w:rsidR="00B47CDC" w:rsidRPr="00EE74AF" w:rsidRDefault="00A22681" w:rsidP="00EE74AF">
      <w:pPr>
        <w:pStyle w:val="ListParagraph"/>
        <w:numPr>
          <w:ilvl w:val="0"/>
          <w:numId w:val="50"/>
        </w:numPr>
        <w:rPr>
          <w:b/>
          <w:bCs/>
          <w:lang w:val="en-US"/>
        </w:rPr>
      </w:pPr>
      <w:r>
        <w:rPr>
          <w:noProof/>
        </w:rPr>
        <w:drawing>
          <wp:anchor distT="0" distB="0" distL="114300" distR="114300" simplePos="0" relativeHeight="251668481" behindDoc="0" locked="0" layoutInCell="1" allowOverlap="1" wp14:anchorId="01E99B7F" wp14:editId="0F25EBA5">
            <wp:simplePos x="0" y="0"/>
            <wp:positionH relativeFrom="column">
              <wp:posOffset>19685</wp:posOffset>
            </wp:positionH>
            <wp:positionV relativeFrom="paragraph">
              <wp:posOffset>275590</wp:posOffset>
            </wp:positionV>
            <wp:extent cx="5579745" cy="2739390"/>
            <wp:effectExtent l="0" t="0" r="1905" b="3810"/>
            <wp:wrapThrough wrapText="bothSides">
              <wp:wrapPolygon edited="0">
                <wp:start x="0" y="0"/>
                <wp:lineTo x="0" y="21480"/>
                <wp:lineTo x="21534" y="21480"/>
                <wp:lineTo x="2153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9745" cy="2739390"/>
                    </a:xfrm>
                    <a:prstGeom prst="rect">
                      <a:avLst/>
                    </a:prstGeom>
                  </pic:spPr>
                </pic:pic>
              </a:graphicData>
            </a:graphic>
            <wp14:sizeRelH relativeFrom="page">
              <wp14:pctWidth>0</wp14:pctWidth>
            </wp14:sizeRelH>
            <wp14:sizeRelV relativeFrom="page">
              <wp14:pctHeight>0</wp14:pctHeight>
            </wp14:sizeRelV>
          </wp:anchor>
        </w:drawing>
      </w:r>
      <w:r w:rsidR="003778D8" w:rsidRPr="003778D8">
        <w:rPr>
          <w:b/>
          <w:bCs/>
          <w:noProof/>
          <w:lang w:val="en-US"/>
        </w:rPr>
        <w:t>Demo</w:t>
      </w:r>
      <w:r w:rsidR="003778D8" w:rsidRPr="003778D8">
        <w:rPr>
          <w:b/>
          <w:bCs/>
          <w:lang w:val="en-US"/>
        </w:rPr>
        <w:t>:</w:t>
      </w:r>
      <w:r w:rsidR="00674AB6" w:rsidRPr="00674AB6">
        <w:rPr>
          <w:noProof/>
        </w:rPr>
        <w:t xml:space="preserve"> </w:t>
      </w:r>
    </w:p>
    <w:p w14:paraId="324FEE2F" w14:textId="159913D7" w:rsidR="00674AB6" w:rsidRDefault="00A37B7C" w:rsidP="00A37B7C">
      <w:pPr>
        <w:pStyle w:val="110"/>
        <w:ind w:left="0" w:firstLine="0"/>
        <w:rPr>
          <w:lang w:val="en-US"/>
        </w:rPr>
      </w:pPr>
      <w:bookmarkStart w:id="5" w:name="_Toc130839858"/>
      <w:r>
        <w:rPr>
          <w:lang w:val="en-US"/>
        </w:rPr>
        <w:t xml:space="preserve">3. </w:t>
      </w:r>
      <w:r w:rsidR="00B47CDC">
        <w:rPr>
          <w:lang w:val="en-US"/>
        </w:rPr>
        <w:t>Ghi danh sách vào file:</w:t>
      </w:r>
      <w:bookmarkEnd w:id="5"/>
    </w:p>
    <w:p w14:paraId="6717F673" w14:textId="1F98DFEC" w:rsidR="00EE74AF" w:rsidRPr="000773EB" w:rsidRDefault="00EE74AF" w:rsidP="00EE74AF">
      <w:pPr>
        <w:pStyle w:val="ListParagraph"/>
        <w:numPr>
          <w:ilvl w:val="0"/>
          <w:numId w:val="50"/>
        </w:numPr>
        <w:rPr>
          <w:b/>
          <w:bCs/>
          <w:lang w:val="en-US"/>
        </w:rPr>
      </w:pPr>
      <w:r w:rsidRPr="001A5097">
        <w:rPr>
          <w:b/>
          <w:bCs/>
          <w:lang w:val="en-US"/>
        </w:rPr>
        <w:t>Tóm tắt chức năng:</w:t>
      </w:r>
      <w:r>
        <w:rPr>
          <w:b/>
          <w:bCs/>
          <w:lang w:val="en-US"/>
        </w:rPr>
        <w:t xml:space="preserve"> </w:t>
      </w:r>
      <w:r w:rsidRPr="001A5097">
        <w:rPr>
          <w:lang w:val="en-US"/>
        </w:rPr>
        <w:t xml:space="preserve">Chọn số </w:t>
      </w:r>
      <w:r>
        <w:rPr>
          <w:lang w:val="en-US"/>
        </w:rPr>
        <w:t>3</w:t>
      </w:r>
      <w:r w:rsidRPr="001A5097">
        <w:rPr>
          <w:lang w:val="en-US"/>
        </w:rPr>
        <w:t xml:space="preserve"> trong menu</w:t>
      </w:r>
      <w:r>
        <w:rPr>
          <w:lang w:val="en-US"/>
        </w:rPr>
        <w:t xml:space="preserve"> để ghi danh sách sinh viên vào file</w:t>
      </w:r>
      <w:r w:rsidRPr="001A5097">
        <w:rPr>
          <w:lang w:val="en-US"/>
        </w:rPr>
        <w:t>.</w:t>
      </w:r>
      <w:r>
        <w:rPr>
          <w:lang w:val="en-US"/>
        </w:rPr>
        <w:t xml:space="preserve"> </w:t>
      </w:r>
      <w:r w:rsidR="00F91361">
        <w:rPr>
          <w:lang w:val="en-US"/>
        </w:rPr>
        <w:t>Người dùng nhập tên file, danh sách sinh viên sẽ đc lưu vào file vừa nh</w:t>
      </w:r>
    </w:p>
    <w:p w14:paraId="1D56854D" w14:textId="4DEF0E64" w:rsidR="00EE74AF" w:rsidRDefault="00EE74AF" w:rsidP="00EE74AF">
      <w:pPr>
        <w:pStyle w:val="ListParagraph"/>
        <w:numPr>
          <w:ilvl w:val="0"/>
          <w:numId w:val="50"/>
        </w:numPr>
        <w:rPr>
          <w:lang w:val="en-US"/>
        </w:rPr>
      </w:pPr>
      <w:r w:rsidRPr="001A5097">
        <w:rPr>
          <w:b/>
          <w:bCs/>
          <w:lang w:val="en-US"/>
        </w:rPr>
        <w:t>Tóm tắt thuật toán</w:t>
      </w:r>
      <w:r>
        <w:rPr>
          <w:lang w:val="en-US"/>
        </w:rPr>
        <w:t xml:space="preserve">: </w:t>
      </w:r>
      <w:r w:rsidR="000101A5">
        <w:rPr>
          <w:lang w:val="en-US"/>
        </w:rPr>
        <w:t xml:space="preserve">Kiểm tra danh sách sinh viên có tồn tại hay ko, nếu có thì yêu cầu người dùng nhập tên file vào, </w:t>
      </w:r>
      <w:r w:rsidR="005616EB">
        <w:rPr>
          <w:lang w:val="en-US"/>
        </w:rPr>
        <w:t>gọi hàm writeListToFile(char* fileName) để ghi danh sách.</w:t>
      </w:r>
      <w:r w:rsidR="00C24ABD">
        <w:rPr>
          <w:lang w:val="en-US"/>
        </w:rPr>
        <w:t xml:space="preserve"> Cập nhật </w:t>
      </w:r>
      <w:r w:rsidR="00A0484E">
        <w:rPr>
          <w:lang w:val="en-US"/>
        </w:rPr>
        <w:t>flag thông báo rằng có data đã được ghi vào file.</w:t>
      </w:r>
      <w:r w:rsidR="002001AE">
        <w:rPr>
          <w:lang w:val="en-US"/>
        </w:rPr>
        <w:t xml:space="preserve"> Thông báo ra màn hình nếu file đã được ghi thành công.</w:t>
      </w:r>
    </w:p>
    <w:p w14:paraId="38D8FE51" w14:textId="371E4F3A" w:rsidR="002001AE" w:rsidRDefault="002001AE" w:rsidP="00EE74AF">
      <w:pPr>
        <w:pStyle w:val="ListParagraph"/>
        <w:numPr>
          <w:ilvl w:val="0"/>
          <w:numId w:val="50"/>
        </w:numPr>
        <w:rPr>
          <w:lang w:val="en-US"/>
        </w:rPr>
      </w:pPr>
      <w:r>
        <w:rPr>
          <w:noProof/>
        </w:rPr>
        <w:lastRenderedPageBreak/>
        <w:drawing>
          <wp:anchor distT="0" distB="0" distL="114300" distR="114300" simplePos="0" relativeHeight="251661313" behindDoc="1" locked="0" layoutInCell="1" allowOverlap="1" wp14:anchorId="4FA45691" wp14:editId="17B2B433">
            <wp:simplePos x="0" y="0"/>
            <wp:positionH relativeFrom="column">
              <wp:posOffset>4445</wp:posOffset>
            </wp:positionH>
            <wp:positionV relativeFrom="paragraph">
              <wp:posOffset>309245</wp:posOffset>
            </wp:positionV>
            <wp:extent cx="5579745" cy="3517900"/>
            <wp:effectExtent l="0" t="0" r="1905" b="6350"/>
            <wp:wrapTight wrapText="bothSides">
              <wp:wrapPolygon edited="0">
                <wp:start x="0" y="0"/>
                <wp:lineTo x="0" y="21522"/>
                <wp:lineTo x="21534" y="21522"/>
                <wp:lineTo x="21534"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9745" cy="3517900"/>
                    </a:xfrm>
                    <a:prstGeom prst="rect">
                      <a:avLst/>
                    </a:prstGeom>
                  </pic:spPr>
                </pic:pic>
              </a:graphicData>
            </a:graphic>
            <wp14:sizeRelH relativeFrom="page">
              <wp14:pctWidth>0</wp14:pctWidth>
            </wp14:sizeRelH>
            <wp14:sizeRelV relativeFrom="page">
              <wp14:pctHeight>0</wp14:pctHeight>
            </wp14:sizeRelV>
          </wp:anchor>
        </w:drawing>
      </w:r>
      <w:r>
        <w:rPr>
          <w:b/>
          <w:bCs/>
          <w:lang w:val="en-US"/>
        </w:rPr>
        <w:t>Demo</w:t>
      </w:r>
      <w:r w:rsidRPr="002001AE">
        <w:rPr>
          <w:lang w:val="en-US"/>
        </w:rPr>
        <w:t>:</w:t>
      </w:r>
      <w:r>
        <w:rPr>
          <w:lang w:val="en-US"/>
        </w:rPr>
        <w:t xml:space="preserve"> </w:t>
      </w:r>
    </w:p>
    <w:p w14:paraId="7F17CC77" w14:textId="2FA09D05" w:rsidR="003A7CAF" w:rsidRDefault="003A7CAF" w:rsidP="003A7CAF">
      <w:pPr>
        <w:pStyle w:val="110"/>
        <w:ind w:left="0" w:firstLine="0"/>
        <w:rPr>
          <w:lang w:val="en-US"/>
        </w:rPr>
      </w:pPr>
      <w:bookmarkStart w:id="6" w:name="_Toc130839859"/>
      <w:r>
        <w:rPr>
          <w:lang w:val="en-US"/>
        </w:rPr>
        <w:t>4. Đọc danh sách sinh viên từ file:</w:t>
      </w:r>
      <w:bookmarkEnd w:id="6"/>
    </w:p>
    <w:p w14:paraId="4F0BE632" w14:textId="4E93FF53" w:rsidR="003A7CAF" w:rsidRPr="000773EB" w:rsidRDefault="003A7CAF" w:rsidP="003A7CAF">
      <w:pPr>
        <w:pStyle w:val="ListParagraph"/>
        <w:numPr>
          <w:ilvl w:val="0"/>
          <w:numId w:val="50"/>
        </w:numPr>
        <w:rPr>
          <w:b/>
          <w:bCs/>
          <w:lang w:val="en-US"/>
        </w:rPr>
      </w:pPr>
      <w:r w:rsidRPr="001A5097">
        <w:rPr>
          <w:b/>
          <w:bCs/>
          <w:lang w:val="en-US"/>
        </w:rPr>
        <w:t>Tóm tắt chức năng:</w:t>
      </w:r>
      <w:r>
        <w:rPr>
          <w:b/>
          <w:bCs/>
          <w:lang w:val="en-US"/>
        </w:rPr>
        <w:t xml:space="preserve"> </w:t>
      </w:r>
      <w:r w:rsidR="00E673E7">
        <w:rPr>
          <w:lang w:val="en-US"/>
        </w:rPr>
        <w:t xml:space="preserve">Chọn số 4 trong menu để đọc danh sách sinh viên từ file. </w:t>
      </w:r>
      <w:r w:rsidR="006C4AB3">
        <w:rPr>
          <w:lang w:val="en-US"/>
        </w:rPr>
        <w:t>Người dùng nhập tên file vào</w:t>
      </w:r>
      <w:r w:rsidR="00AB081F">
        <w:rPr>
          <w:lang w:val="en-US"/>
        </w:rPr>
        <w:t>, danh sách sinh viên sẽ được đọc từ file.</w:t>
      </w:r>
    </w:p>
    <w:p w14:paraId="69D69682" w14:textId="20B3388C" w:rsidR="00B3429F" w:rsidRDefault="003A7CAF" w:rsidP="00B3429F">
      <w:pPr>
        <w:pStyle w:val="ListParagraph"/>
        <w:numPr>
          <w:ilvl w:val="0"/>
          <w:numId w:val="50"/>
        </w:numPr>
        <w:rPr>
          <w:lang w:val="en-US"/>
        </w:rPr>
      </w:pPr>
      <w:r w:rsidRPr="001A5097">
        <w:rPr>
          <w:b/>
          <w:bCs/>
          <w:lang w:val="en-US"/>
        </w:rPr>
        <w:t>Tóm tắt thuật toán</w:t>
      </w:r>
      <w:r>
        <w:rPr>
          <w:lang w:val="en-US"/>
        </w:rPr>
        <w:t xml:space="preserve">: Kiểm tra danh sách sinh viên có tồn tại hay ko, nếu </w:t>
      </w:r>
      <w:r w:rsidR="0032039C">
        <w:rPr>
          <w:lang w:val="en-US"/>
        </w:rPr>
        <w:t>không</w:t>
      </w:r>
      <w:r>
        <w:rPr>
          <w:lang w:val="en-US"/>
        </w:rPr>
        <w:t xml:space="preserve"> thì yêu cầu người dùng nhập tên file vào, gọi hàm </w:t>
      </w:r>
      <w:r w:rsidR="007424DC">
        <w:rPr>
          <w:lang w:val="en-US"/>
        </w:rPr>
        <w:t>readFileToList</w:t>
      </w:r>
      <w:r>
        <w:rPr>
          <w:lang w:val="en-US"/>
        </w:rPr>
        <w:t xml:space="preserve">(char* fileName) </w:t>
      </w:r>
      <w:r w:rsidR="000122A8">
        <w:rPr>
          <w:lang w:val="en-US"/>
        </w:rPr>
        <w:t xml:space="preserve">để đọc danh sách sinh viên. Cập nhật flag cho biết đã có data trong student list, và data đã có trong file. </w:t>
      </w:r>
      <w:r w:rsidR="0087719F">
        <w:rPr>
          <w:lang w:val="en-US"/>
        </w:rPr>
        <w:t>Copy filename người dùng đã nhập vào 1 biến tạm để dễ dàng update sau này.</w:t>
      </w:r>
      <w:r w:rsidR="0032039C">
        <w:rPr>
          <w:lang w:val="en-US"/>
        </w:rPr>
        <w:t xml:space="preserve"> Nếu có thì xóa danh sách cũ</w:t>
      </w:r>
    </w:p>
    <w:p w14:paraId="279E266B" w14:textId="7D269361" w:rsidR="00B3429F" w:rsidRPr="00B3429F" w:rsidRDefault="00B3429F" w:rsidP="00B3429F">
      <w:pPr>
        <w:pStyle w:val="ListParagraph"/>
        <w:numPr>
          <w:ilvl w:val="0"/>
          <w:numId w:val="50"/>
        </w:numPr>
        <w:rPr>
          <w:lang w:val="en-US"/>
        </w:rPr>
      </w:pPr>
      <w:r>
        <w:rPr>
          <w:b/>
          <w:bCs/>
          <w:lang w:val="en-US"/>
        </w:rPr>
        <w:t>Demo</w:t>
      </w:r>
      <w:r w:rsidRPr="00B3429F">
        <w:rPr>
          <w:lang w:val="en-US"/>
        </w:rPr>
        <w:t>:</w:t>
      </w:r>
      <w:r>
        <w:rPr>
          <w:lang w:val="en-US"/>
        </w:rPr>
        <w:t xml:space="preserve"> </w:t>
      </w:r>
    </w:p>
    <w:p w14:paraId="113D8E47" w14:textId="77777777" w:rsidR="00B47CDC" w:rsidRDefault="00B47CDC" w:rsidP="00EE74AF">
      <w:pPr>
        <w:ind w:left="0" w:firstLine="0"/>
        <w:rPr>
          <w:lang w:val="en-US"/>
        </w:rPr>
      </w:pPr>
    </w:p>
    <w:p w14:paraId="0C5E48A2" w14:textId="4E07C58E" w:rsidR="00D11992" w:rsidRDefault="00D11992" w:rsidP="00D11992">
      <w:pPr>
        <w:pStyle w:val="110"/>
        <w:ind w:left="0" w:firstLine="0"/>
        <w:rPr>
          <w:lang w:val="en-US"/>
        </w:rPr>
      </w:pPr>
      <w:bookmarkStart w:id="7" w:name="_Toc130839860"/>
      <w:r>
        <w:rPr>
          <w:noProof/>
        </w:rPr>
        <w:lastRenderedPageBreak/>
        <w:drawing>
          <wp:anchor distT="0" distB="0" distL="114300" distR="114300" simplePos="0" relativeHeight="251662337" behindDoc="1" locked="0" layoutInCell="1" allowOverlap="1" wp14:anchorId="2CE3D41C" wp14:editId="59F7608D">
            <wp:simplePos x="0" y="0"/>
            <wp:positionH relativeFrom="column">
              <wp:posOffset>-26035</wp:posOffset>
            </wp:positionH>
            <wp:positionV relativeFrom="paragraph">
              <wp:posOffset>119380</wp:posOffset>
            </wp:positionV>
            <wp:extent cx="5579745" cy="4098290"/>
            <wp:effectExtent l="0" t="0" r="1905" b="0"/>
            <wp:wrapThrough wrapText="bothSides">
              <wp:wrapPolygon edited="0">
                <wp:start x="0" y="0"/>
                <wp:lineTo x="0" y="21486"/>
                <wp:lineTo x="21534" y="21486"/>
                <wp:lineTo x="21534" y="0"/>
                <wp:lineTo x="0" y="0"/>
              </wp:wrapPolygon>
            </wp:wrapThrough>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79745" cy="4098290"/>
                    </a:xfrm>
                    <a:prstGeom prst="rect">
                      <a:avLst/>
                    </a:prstGeom>
                  </pic:spPr>
                </pic:pic>
              </a:graphicData>
            </a:graphic>
            <wp14:sizeRelH relativeFrom="page">
              <wp14:pctWidth>0</wp14:pctWidth>
            </wp14:sizeRelH>
            <wp14:sizeRelV relativeFrom="page">
              <wp14:pctHeight>0</wp14:pctHeight>
            </wp14:sizeRelV>
          </wp:anchor>
        </w:drawing>
      </w:r>
      <w:bookmarkStart w:id="8" w:name="_Hlk130838983"/>
      <w:r>
        <w:rPr>
          <w:lang w:val="en-US"/>
        </w:rPr>
        <w:t>5. Thêm sinh viên vào danh sách và cập nhật file</w:t>
      </w:r>
      <w:bookmarkEnd w:id="8"/>
      <w:r>
        <w:rPr>
          <w:lang w:val="en-US"/>
        </w:rPr>
        <w:t>:</w:t>
      </w:r>
      <w:bookmarkEnd w:id="7"/>
    </w:p>
    <w:p w14:paraId="18153690" w14:textId="77BB0BCE" w:rsidR="00D11992" w:rsidRPr="000773EB" w:rsidRDefault="00D11992" w:rsidP="00D11992">
      <w:pPr>
        <w:pStyle w:val="ListParagraph"/>
        <w:numPr>
          <w:ilvl w:val="0"/>
          <w:numId w:val="50"/>
        </w:numPr>
        <w:rPr>
          <w:b/>
          <w:bCs/>
          <w:lang w:val="en-US"/>
        </w:rPr>
      </w:pPr>
      <w:r w:rsidRPr="001A5097">
        <w:rPr>
          <w:b/>
          <w:bCs/>
          <w:lang w:val="en-US"/>
        </w:rPr>
        <w:t>Tóm tắt chức năng:</w:t>
      </w:r>
      <w:r>
        <w:rPr>
          <w:b/>
          <w:bCs/>
          <w:lang w:val="en-US"/>
        </w:rPr>
        <w:t xml:space="preserve"> </w:t>
      </w:r>
      <w:r>
        <w:rPr>
          <w:lang w:val="en-US"/>
        </w:rPr>
        <w:t xml:space="preserve">Chọn số </w:t>
      </w:r>
      <w:r w:rsidR="0032039C">
        <w:rPr>
          <w:lang w:val="en-US"/>
        </w:rPr>
        <w:t>5</w:t>
      </w:r>
      <w:r>
        <w:rPr>
          <w:lang w:val="en-US"/>
        </w:rPr>
        <w:t xml:space="preserve"> trong menu để </w:t>
      </w:r>
      <w:r w:rsidR="009930F8">
        <w:rPr>
          <w:lang w:val="en-US"/>
        </w:rPr>
        <w:t>thêm sinh viên vào danh sách và cập nhật file. Người dùng nhập vào số lượng sinh viên</w:t>
      </w:r>
      <w:r w:rsidR="008471F6">
        <w:rPr>
          <w:lang w:val="en-US"/>
        </w:rPr>
        <w:t xml:space="preserve"> cần thêm và thông tin, sinh viên sẽ được thêm vào danh sách và file sẽ tự động cập nhật.</w:t>
      </w:r>
    </w:p>
    <w:p w14:paraId="00DADF46" w14:textId="135F41C9" w:rsidR="00D11992" w:rsidRDefault="00D11992" w:rsidP="00D11992">
      <w:pPr>
        <w:pStyle w:val="ListParagraph"/>
        <w:numPr>
          <w:ilvl w:val="0"/>
          <w:numId w:val="50"/>
        </w:numPr>
        <w:rPr>
          <w:lang w:val="en-US"/>
        </w:rPr>
      </w:pPr>
      <w:r w:rsidRPr="001A5097">
        <w:rPr>
          <w:b/>
          <w:bCs/>
          <w:lang w:val="en-US"/>
        </w:rPr>
        <w:t>Tóm tắt thuật toán</w:t>
      </w:r>
      <w:r>
        <w:rPr>
          <w:lang w:val="en-US"/>
        </w:rPr>
        <w:t>: Kiểm tra danh sách sinh viên có tồn tại hay ko</w:t>
      </w:r>
      <w:r w:rsidR="00DD5605">
        <w:rPr>
          <w:lang w:val="en-US"/>
        </w:rPr>
        <w:t xml:space="preserve"> và danh sách đã được ghi trong file hay chưa, nếu có </w:t>
      </w:r>
      <w:r w:rsidR="00BB5CC5">
        <w:rPr>
          <w:lang w:val="en-US"/>
        </w:rPr>
        <w:t xml:space="preserve">thì người dùng nhập số lượng sinh viên vào, chương trình gọi hàm </w:t>
      </w:r>
      <w:r w:rsidR="005166D8">
        <w:rPr>
          <w:lang w:val="en-US"/>
        </w:rPr>
        <w:t>addStudent để thêm sinh viên vào danh sách</w:t>
      </w:r>
      <w:r w:rsidR="00EF2DFC">
        <w:rPr>
          <w:lang w:val="en-US"/>
        </w:rPr>
        <w:t xml:space="preserve"> và update file (file được lấy từ việc đọc danh sách) </w:t>
      </w:r>
      <w:r w:rsidR="00D008EC">
        <w:rPr>
          <w:lang w:val="en-US"/>
        </w:rPr>
        <w:t>. Nếu không, chương trình sẽ báo lỗi</w:t>
      </w:r>
    </w:p>
    <w:p w14:paraId="67B4334E" w14:textId="2581D0FF" w:rsidR="00D11992" w:rsidRDefault="00D11992" w:rsidP="00D11992">
      <w:pPr>
        <w:pStyle w:val="ListParagraph"/>
        <w:numPr>
          <w:ilvl w:val="0"/>
          <w:numId w:val="50"/>
        </w:numPr>
        <w:rPr>
          <w:lang w:val="en-US"/>
        </w:rPr>
      </w:pPr>
      <w:r>
        <w:rPr>
          <w:b/>
          <w:bCs/>
          <w:lang w:val="en-US"/>
        </w:rPr>
        <w:t>Demo</w:t>
      </w:r>
      <w:r w:rsidRPr="00B3429F">
        <w:rPr>
          <w:lang w:val="en-US"/>
        </w:rPr>
        <w:t>:</w:t>
      </w:r>
      <w:r>
        <w:rPr>
          <w:lang w:val="en-US"/>
        </w:rPr>
        <w:t xml:space="preserve"> </w:t>
      </w:r>
    </w:p>
    <w:p w14:paraId="72CAD16E" w14:textId="0C8D9353" w:rsidR="008B3741" w:rsidRPr="00EF6284" w:rsidRDefault="00EF6284" w:rsidP="00A37B7C">
      <w:pPr>
        <w:pStyle w:val="110"/>
        <w:ind w:left="0" w:firstLine="0"/>
      </w:pPr>
      <w:bookmarkStart w:id="9" w:name="_Toc130839861"/>
      <w:r>
        <w:rPr>
          <w:lang w:val="en-US"/>
        </w:rPr>
        <w:lastRenderedPageBreak/>
        <w:t xml:space="preserve">6. </w:t>
      </w:r>
      <w:r w:rsidR="008B3741">
        <w:rPr>
          <w:noProof/>
        </w:rPr>
        <w:drawing>
          <wp:anchor distT="0" distB="0" distL="114300" distR="114300" simplePos="0" relativeHeight="251663361" behindDoc="0" locked="0" layoutInCell="1" allowOverlap="1" wp14:anchorId="72E73F71" wp14:editId="5D94BB80">
            <wp:simplePos x="0" y="0"/>
            <wp:positionH relativeFrom="column">
              <wp:posOffset>-3175</wp:posOffset>
            </wp:positionH>
            <wp:positionV relativeFrom="paragraph">
              <wp:posOffset>0</wp:posOffset>
            </wp:positionV>
            <wp:extent cx="5579745" cy="3896360"/>
            <wp:effectExtent l="0" t="0" r="1905" b="8890"/>
            <wp:wrapThrough wrapText="bothSides">
              <wp:wrapPolygon edited="0">
                <wp:start x="0" y="0"/>
                <wp:lineTo x="0" y="21544"/>
                <wp:lineTo x="21534" y="21544"/>
                <wp:lineTo x="21534"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9745" cy="3896360"/>
                    </a:xfrm>
                    <a:prstGeom prst="rect">
                      <a:avLst/>
                    </a:prstGeom>
                  </pic:spPr>
                </pic:pic>
              </a:graphicData>
            </a:graphic>
            <wp14:sizeRelH relativeFrom="page">
              <wp14:pctWidth>0</wp14:pctWidth>
            </wp14:sizeRelH>
            <wp14:sizeRelV relativeFrom="page">
              <wp14:pctHeight>0</wp14:pctHeight>
            </wp14:sizeRelV>
          </wp:anchor>
        </w:drawing>
      </w:r>
      <w:r w:rsidRPr="00EF6284">
        <w:t>Tính điểm trung bình của toàn bộ sinh viên trong danh sách</w:t>
      </w:r>
      <w:bookmarkEnd w:id="9"/>
    </w:p>
    <w:p w14:paraId="532E6418" w14:textId="37B3A41F" w:rsidR="00EF6284" w:rsidRPr="00EF6284" w:rsidRDefault="00EF6284" w:rsidP="00EF6284">
      <w:pPr>
        <w:pStyle w:val="ListParagraph"/>
        <w:numPr>
          <w:ilvl w:val="0"/>
          <w:numId w:val="50"/>
        </w:numPr>
        <w:rPr>
          <w:b/>
          <w:bCs/>
        </w:rPr>
      </w:pPr>
      <w:r w:rsidRPr="00EF6284">
        <w:rPr>
          <w:b/>
          <w:bCs/>
        </w:rPr>
        <w:t xml:space="preserve">Tóm tắt chức năng: </w:t>
      </w:r>
      <w:r w:rsidRPr="00EF6284">
        <w:t>Chọn số 6 trong menu để xuất ra điểm trung bình của toàn</w:t>
      </w:r>
      <w:r w:rsidR="00730BD9" w:rsidRPr="00730BD9">
        <w:t xml:space="preserve"> sinh viên</w:t>
      </w:r>
    </w:p>
    <w:p w14:paraId="35C2D6AB" w14:textId="30DEE728" w:rsidR="00EF6284" w:rsidRDefault="00EF6284" w:rsidP="00EF6284">
      <w:pPr>
        <w:pStyle w:val="ListParagraph"/>
        <w:numPr>
          <w:ilvl w:val="0"/>
          <w:numId w:val="50"/>
        </w:numPr>
      </w:pPr>
      <w:r w:rsidRPr="00EF6284">
        <w:rPr>
          <w:b/>
          <w:bCs/>
        </w:rPr>
        <w:t>Tóm tắt thuật toán</w:t>
      </w:r>
      <w:r w:rsidRPr="00EF6284">
        <w:t xml:space="preserve">: </w:t>
      </w:r>
      <w:r w:rsidR="00730BD9" w:rsidRPr="00730BD9">
        <w:t>Duyệt toàn bộ sinh viên trong danh sách để tính trung bình GPA của tất cả các sinh viên</w:t>
      </w:r>
    </w:p>
    <w:p w14:paraId="2264CC6E" w14:textId="13A1A524" w:rsidR="00A323BB" w:rsidRDefault="00A323BB" w:rsidP="00EF6284">
      <w:pPr>
        <w:pStyle w:val="ListParagraph"/>
        <w:numPr>
          <w:ilvl w:val="0"/>
          <w:numId w:val="50"/>
        </w:numPr>
      </w:pPr>
      <w:r>
        <w:rPr>
          <w:b/>
          <w:bCs/>
          <w:lang w:val="en-US"/>
        </w:rPr>
        <w:t>Demo</w:t>
      </w:r>
      <w:r w:rsidRPr="00A323BB">
        <w:t>:</w:t>
      </w:r>
    </w:p>
    <w:p w14:paraId="7AB68684" w14:textId="317ED5A1" w:rsidR="002B355C" w:rsidRPr="002B355C" w:rsidRDefault="002B355C" w:rsidP="002B355C">
      <w:pPr>
        <w:ind w:left="0" w:firstLine="0"/>
      </w:pPr>
    </w:p>
    <w:p w14:paraId="55B529AF" w14:textId="585D7F0A" w:rsidR="002B355C" w:rsidRDefault="002B355C" w:rsidP="002B355C">
      <w:pPr>
        <w:pStyle w:val="110"/>
      </w:pPr>
      <w:bookmarkStart w:id="10" w:name="_Toc130839862"/>
      <w:r>
        <w:rPr>
          <w:noProof/>
        </w:rPr>
        <w:lastRenderedPageBreak/>
        <w:drawing>
          <wp:anchor distT="0" distB="0" distL="114300" distR="114300" simplePos="0" relativeHeight="251664385" behindDoc="0" locked="0" layoutInCell="1" allowOverlap="1" wp14:anchorId="0CA5AC37" wp14:editId="3AD95291">
            <wp:simplePos x="0" y="0"/>
            <wp:positionH relativeFrom="column">
              <wp:posOffset>-3175</wp:posOffset>
            </wp:positionH>
            <wp:positionV relativeFrom="paragraph">
              <wp:posOffset>0</wp:posOffset>
            </wp:positionV>
            <wp:extent cx="5579745" cy="3298825"/>
            <wp:effectExtent l="0" t="0" r="1905" b="0"/>
            <wp:wrapThrough wrapText="bothSides">
              <wp:wrapPolygon edited="0">
                <wp:start x="0" y="0"/>
                <wp:lineTo x="0" y="21454"/>
                <wp:lineTo x="21534" y="21454"/>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3298825"/>
                    </a:xfrm>
                    <a:prstGeom prst="rect">
                      <a:avLst/>
                    </a:prstGeom>
                  </pic:spPr>
                </pic:pic>
              </a:graphicData>
            </a:graphic>
            <wp14:sizeRelH relativeFrom="page">
              <wp14:pctWidth>0</wp14:pctWidth>
            </wp14:sizeRelH>
            <wp14:sizeRelV relativeFrom="page">
              <wp14:pctHeight>0</wp14:pctHeight>
            </wp14:sizeRelV>
          </wp:anchor>
        </w:drawing>
      </w:r>
      <w:r w:rsidRPr="00A323BB">
        <w:t xml:space="preserve">7. Xuất danh sách sinh viên </w:t>
      </w:r>
      <w:r w:rsidR="00A323BB" w:rsidRPr="00A323BB">
        <w:t>có GPA dưới mức trung bình của lớp và xuất ra file</w:t>
      </w:r>
      <w:bookmarkEnd w:id="10"/>
    </w:p>
    <w:p w14:paraId="6E6DC698" w14:textId="4BC80A6A" w:rsidR="00C94224" w:rsidRPr="00EF6284" w:rsidRDefault="00C94224" w:rsidP="00C94224">
      <w:pPr>
        <w:pStyle w:val="ListParagraph"/>
        <w:numPr>
          <w:ilvl w:val="0"/>
          <w:numId w:val="50"/>
        </w:numPr>
        <w:rPr>
          <w:b/>
          <w:bCs/>
        </w:rPr>
      </w:pPr>
      <w:r w:rsidRPr="00EF6284">
        <w:rPr>
          <w:b/>
          <w:bCs/>
        </w:rPr>
        <w:t xml:space="preserve">Tóm tắt chức năng: </w:t>
      </w:r>
      <w:r w:rsidRPr="00EF6284">
        <w:t xml:space="preserve">Chọn số </w:t>
      </w:r>
      <w:r w:rsidRPr="00C94224">
        <w:t>7</w:t>
      </w:r>
      <w:r w:rsidRPr="00EF6284">
        <w:t xml:space="preserve"> trong menu để xuất ra </w:t>
      </w:r>
      <w:r w:rsidRPr="00C94224">
        <w:t>danh sách các sinh viên dưới điểm trung bình lớp</w:t>
      </w:r>
      <w:r w:rsidR="000040EE" w:rsidRPr="000040EE">
        <w:t>. Người dùng nhập vào tên file để ghi danh sách đó vào file.</w:t>
      </w:r>
    </w:p>
    <w:p w14:paraId="0468A82A" w14:textId="7625C30A" w:rsidR="00C94224" w:rsidRDefault="00C94224" w:rsidP="00C94224">
      <w:pPr>
        <w:pStyle w:val="ListParagraph"/>
        <w:numPr>
          <w:ilvl w:val="0"/>
          <w:numId w:val="50"/>
        </w:numPr>
      </w:pPr>
      <w:r w:rsidRPr="00EF6284">
        <w:rPr>
          <w:b/>
          <w:bCs/>
        </w:rPr>
        <w:t>Tóm tắt thuật toán</w:t>
      </w:r>
      <w:r w:rsidRPr="00EF6284">
        <w:t xml:space="preserve">: </w:t>
      </w:r>
      <w:r w:rsidR="000040EE" w:rsidRPr="000040EE">
        <w:t>Xuất ra các sinh viên bằng cách duyệt toàn danh sách và so sánh GPA của từng người với GPA tính được như ở option 6. Ghi các sinh viên đó vào file người dùng vừa nhập.</w:t>
      </w:r>
    </w:p>
    <w:p w14:paraId="3E07F8F2" w14:textId="206D826A" w:rsidR="00C94224" w:rsidRDefault="00C94224" w:rsidP="00C94224">
      <w:pPr>
        <w:pStyle w:val="ListParagraph"/>
        <w:numPr>
          <w:ilvl w:val="0"/>
          <w:numId w:val="50"/>
        </w:numPr>
      </w:pPr>
      <w:r>
        <w:rPr>
          <w:b/>
          <w:bCs/>
          <w:lang w:val="en-US"/>
        </w:rPr>
        <w:t>Demo</w:t>
      </w:r>
      <w:r w:rsidRPr="00A323BB">
        <w:t>:</w:t>
      </w:r>
    </w:p>
    <w:p w14:paraId="3978B1BF" w14:textId="68D481EF" w:rsidR="00BF0462" w:rsidRDefault="00BF0462" w:rsidP="00BF0462">
      <w:pPr>
        <w:pStyle w:val="ListParagraph"/>
        <w:numPr>
          <w:ilvl w:val="0"/>
          <w:numId w:val="0"/>
        </w:numPr>
        <w:ind w:left="720"/>
      </w:pPr>
    </w:p>
    <w:p w14:paraId="2B0CC7F6" w14:textId="2E92C968" w:rsidR="000A4A47" w:rsidRDefault="000A4A47" w:rsidP="000A4A47">
      <w:pPr>
        <w:pStyle w:val="ListParagraph"/>
        <w:numPr>
          <w:ilvl w:val="0"/>
          <w:numId w:val="0"/>
        </w:numPr>
        <w:ind w:left="720"/>
      </w:pPr>
    </w:p>
    <w:p w14:paraId="674E9C98" w14:textId="77777777" w:rsidR="00BF0462" w:rsidRDefault="00BF0462" w:rsidP="000A4A47">
      <w:pPr>
        <w:pStyle w:val="ListParagraph"/>
        <w:numPr>
          <w:ilvl w:val="0"/>
          <w:numId w:val="0"/>
        </w:numPr>
        <w:ind w:left="720"/>
      </w:pPr>
    </w:p>
    <w:p w14:paraId="25B0BF13" w14:textId="77777777" w:rsidR="00BF0462" w:rsidRDefault="00BF0462" w:rsidP="000A4A47">
      <w:pPr>
        <w:pStyle w:val="ListParagraph"/>
        <w:numPr>
          <w:ilvl w:val="0"/>
          <w:numId w:val="0"/>
        </w:numPr>
        <w:ind w:left="720"/>
      </w:pPr>
    </w:p>
    <w:p w14:paraId="1771B092" w14:textId="77777777" w:rsidR="00BF0462" w:rsidRDefault="00BF0462" w:rsidP="000A4A47">
      <w:pPr>
        <w:pStyle w:val="ListParagraph"/>
        <w:numPr>
          <w:ilvl w:val="0"/>
          <w:numId w:val="0"/>
        </w:numPr>
        <w:ind w:left="720"/>
      </w:pPr>
    </w:p>
    <w:p w14:paraId="7BB7F2CD" w14:textId="77777777" w:rsidR="00BF0462" w:rsidRDefault="00BF0462" w:rsidP="000A4A47">
      <w:pPr>
        <w:pStyle w:val="ListParagraph"/>
        <w:numPr>
          <w:ilvl w:val="0"/>
          <w:numId w:val="0"/>
        </w:numPr>
        <w:ind w:left="720"/>
      </w:pPr>
    </w:p>
    <w:p w14:paraId="5345DF54" w14:textId="77777777" w:rsidR="00BF0462" w:rsidRDefault="00BF0462" w:rsidP="000A4A47">
      <w:pPr>
        <w:pStyle w:val="ListParagraph"/>
        <w:numPr>
          <w:ilvl w:val="0"/>
          <w:numId w:val="0"/>
        </w:numPr>
        <w:ind w:left="720"/>
      </w:pPr>
    </w:p>
    <w:p w14:paraId="31508510" w14:textId="77777777" w:rsidR="00BF0462" w:rsidRDefault="00BF0462" w:rsidP="000A4A47">
      <w:pPr>
        <w:pStyle w:val="ListParagraph"/>
        <w:numPr>
          <w:ilvl w:val="0"/>
          <w:numId w:val="0"/>
        </w:numPr>
        <w:ind w:left="720"/>
      </w:pPr>
    </w:p>
    <w:p w14:paraId="1326434A" w14:textId="77777777" w:rsidR="00BF0462" w:rsidRDefault="00BF0462" w:rsidP="000A4A47">
      <w:pPr>
        <w:pStyle w:val="ListParagraph"/>
        <w:numPr>
          <w:ilvl w:val="0"/>
          <w:numId w:val="0"/>
        </w:numPr>
        <w:ind w:left="720"/>
      </w:pPr>
    </w:p>
    <w:p w14:paraId="78CDDC3D" w14:textId="77777777" w:rsidR="00BF0462" w:rsidRDefault="00BF0462" w:rsidP="000A4A47">
      <w:pPr>
        <w:pStyle w:val="ListParagraph"/>
        <w:numPr>
          <w:ilvl w:val="0"/>
          <w:numId w:val="0"/>
        </w:numPr>
        <w:ind w:left="720"/>
      </w:pPr>
    </w:p>
    <w:p w14:paraId="30D13C78" w14:textId="77777777" w:rsidR="00BF0462" w:rsidRDefault="00BF0462" w:rsidP="000A4A47">
      <w:pPr>
        <w:pStyle w:val="ListParagraph"/>
        <w:numPr>
          <w:ilvl w:val="0"/>
          <w:numId w:val="0"/>
        </w:numPr>
        <w:ind w:left="720"/>
      </w:pPr>
    </w:p>
    <w:p w14:paraId="681D40F4" w14:textId="77777777" w:rsidR="00BF0462" w:rsidRDefault="00BF0462" w:rsidP="000A4A47">
      <w:pPr>
        <w:pStyle w:val="ListParagraph"/>
        <w:numPr>
          <w:ilvl w:val="0"/>
          <w:numId w:val="0"/>
        </w:numPr>
        <w:ind w:left="720"/>
      </w:pPr>
    </w:p>
    <w:p w14:paraId="340DA66B" w14:textId="77777777" w:rsidR="00BF0462" w:rsidRDefault="00BF0462" w:rsidP="000A4A47">
      <w:pPr>
        <w:pStyle w:val="ListParagraph"/>
        <w:numPr>
          <w:ilvl w:val="0"/>
          <w:numId w:val="0"/>
        </w:numPr>
        <w:ind w:left="720"/>
      </w:pPr>
    </w:p>
    <w:p w14:paraId="28EE70F7" w14:textId="77777777" w:rsidR="00BF0462" w:rsidRDefault="00BF0462" w:rsidP="000A4A47">
      <w:pPr>
        <w:pStyle w:val="ListParagraph"/>
        <w:numPr>
          <w:ilvl w:val="0"/>
          <w:numId w:val="0"/>
        </w:numPr>
        <w:ind w:left="720"/>
      </w:pPr>
    </w:p>
    <w:p w14:paraId="3706A98A" w14:textId="1B6312F3" w:rsidR="00A323BB" w:rsidRPr="000A4A47" w:rsidRDefault="00BF0462" w:rsidP="002B355C">
      <w:pPr>
        <w:pStyle w:val="110"/>
      </w:pPr>
      <w:bookmarkStart w:id="11" w:name="_Toc130839863"/>
      <w:r>
        <w:rPr>
          <w:noProof/>
        </w:rPr>
        <w:lastRenderedPageBreak/>
        <w:drawing>
          <wp:anchor distT="0" distB="0" distL="114300" distR="114300" simplePos="0" relativeHeight="251669505" behindDoc="0" locked="0" layoutInCell="1" allowOverlap="1" wp14:anchorId="51C478A7" wp14:editId="5F2BD76E">
            <wp:simplePos x="0" y="0"/>
            <wp:positionH relativeFrom="column">
              <wp:posOffset>-1905</wp:posOffset>
            </wp:positionH>
            <wp:positionV relativeFrom="paragraph">
              <wp:posOffset>15875</wp:posOffset>
            </wp:positionV>
            <wp:extent cx="5579745" cy="3446780"/>
            <wp:effectExtent l="0" t="0" r="1905" b="1270"/>
            <wp:wrapThrough wrapText="bothSides">
              <wp:wrapPolygon edited="0">
                <wp:start x="0" y="0"/>
                <wp:lineTo x="0" y="21489"/>
                <wp:lineTo x="21534" y="21489"/>
                <wp:lineTo x="21534"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3446780"/>
                    </a:xfrm>
                    <a:prstGeom prst="rect">
                      <a:avLst/>
                    </a:prstGeom>
                  </pic:spPr>
                </pic:pic>
              </a:graphicData>
            </a:graphic>
            <wp14:sizeRelH relativeFrom="page">
              <wp14:pctWidth>0</wp14:pctWidth>
            </wp14:sizeRelH>
            <wp14:sizeRelV relativeFrom="page">
              <wp14:pctHeight>0</wp14:pctHeight>
            </wp14:sizeRelV>
          </wp:anchor>
        </w:drawing>
      </w:r>
      <w:r w:rsidR="000A4A47" w:rsidRPr="000A4A47">
        <w:t>8</w:t>
      </w:r>
      <w:r w:rsidR="000A4A47" w:rsidRPr="00A323BB">
        <w:t xml:space="preserve">. </w:t>
      </w:r>
      <w:r w:rsidR="000A4A47" w:rsidRPr="000A4A47">
        <w:t>Xuất danh sách sinh viên có đánh giá xếp loại học lực</w:t>
      </w:r>
      <w:bookmarkEnd w:id="11"/>
    </w:p>
    <w:p w14:paraId="52DE0F82" w14:textId="131679DF" w:rsidR="000A4A47" w:rsidRPr="00EF6284" w:rsidRDefault="000A4A47" w:rsidP="000A4A47">
      <w:pPr>
        <w:pStyle w:val="ListParagraph"/>
        <w:numPr>
          <w:ilvl w:val="0"/>
          <w:numId w:val="50"/>
        </w:numPr>
        <w:rPr>
          <w:b/>
          <w:bCs/>
        </w:rPr>
      </w:pPr>
      <w:r w:rsidRPr="00EF6284">
        <w:rPr>
          <w:b/>
          <w:bCs/>
        </w:rPr>
        <w:t xml:space="preserve">Tóm tắt chức năng: </w:t>
      </w:r>
      <w:r w:rsidRPr="00EF6284">
        <w:t xml:space="preserve">Chọn số </w:t>
      </w:r>
      <w:r w:rsidRPr="000A4A47">
        <w:t xml:space="preserve">8 </w:t>
      </w:r>
      <w:r w:rsidRPr="00EF6284">
        <w:t xml:space="preserve">trong menu để xuất ra </w:t>
      </w:r>
      <w:r w:rsidRPr="00C94224">
        <w:t xml:space="preserve">danh sách các sinh viên </w:t>
      </w:r>
      <w:r w:rsidRPr="000A4A47">
        <w:t>có thêm mục học lực</w:t>
      </w:r>
    </w:p>
    <w:p w14:paraId="2C05E1B1" w14:textId="0857126B" w:rsidR="000A4A47" w:rsidRDefault="000A4A47" w:rsidP="000A4A47">
      <w:pPr>
        <w:pStyle w:val="ListParagraph"/>
        <w:numPr>
          <w:ilvl w:val="0"/>
          <w:numId w:val="50"/>
        </w:numPr>
      </w:pPr>
      <w:r w:rsidRPr="00EF6284">
        <w:rPr>
          <w:b/>
          <w:bCs/>
        </w:rPr>
        <w:t>Tóm tắt thuật toán</w:t>
      </w:r>
      <w:r w:rsidRPr="00EF6284">
        <w:t xml:space="preserve">: </w:t>
      </w:r>
      <w:r w:rsidRPr="000A4A47">
        <w:t>Thêm thuộc tính _academicPerformance cho mỗi sinh viên, được xác định theo GPA của sinh viên đó, với 4 trường giỏi, khá, trung bình, yếu</w:t>
      </w:r>
      <w:r w:rsidR="007E68A5" w:rsidRPr="007E68A5">
        <w:t xml:space="preserve">. </w:t>
      </w:r>
    </w:p>
    <w:p w14:paraId="78B0199D" w14:textId="67039D60" w:rsidR="000A4A47" w:rsidRDefault="007A0B2B" w:rsidP="000A4A47">
      <w:pPr>
        <w:pStyle w:val="ListParagraph"/>
        <w:numPr>
          <w:ilvl w:val="0"/>
          <w:numId w:val="50"/>
        </w:numPr>
      </w:pPr>
      <w:r>
        <w:rPr>
          <w:noProof/>
        </w:rPr>
        <w:drawing>
          <wp:anchor distT="0" distB="0" distL="114300" distR="114300" simplePos="0" relativeHeight="251670529" behindDoc="0" locked="0" layoutInCell="1" allowOverlap="1" wp14:anchorId="7A3E39EF" wp14:editId="607CA5AC">
            <wp:simplePos x="0" y="0"/>
            <wp:positionH relativeFrom="column">
              <wp:posOffset>34925</wp:posOffset>
            </wp:positionH>
            <wp:positionV relativeFrom="paragraph">
              <wp:posOffset>288290</wp:posOffset>
            </wp:positionV>
            <wp:extent cx="5579745" cy="3416300"/>
            <wp:effectExtent l="0" t="0" r="1905" b="0"/>
            <wp:wrapThrough wrapText="bothSides">
              <wp:wrapPolygon edited="0">
                <wp:start x="0" y="0"/>
                <wp:lineTo x="0" y="21439"/>
                <wp:lineTo x="21534" y="21439"/>
                <wp:lineTo x="21534" y="0"/>
                <wp:lineTo x="0" y="0"/>
              </wp:wrapPolygon>
            </wp:wrapThrough>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9745" cy="3416300"/>
                    </a:xfrm>
                    <a:prstGeom prst="rect">
                      <a:avLst/>
                    </a:prstGeom>
                  </pic:spPr>
                </pic:pic>
              </a:graphicData>
            </a:graphic>
            <wp14:sizeRelH relativeFrom="page">
              <wp14:pctWidth>0</wp14:pctWidth>
            </wp14:sizeRelH>
            <wp14:sizeRelV relativeFrom="page">
              <wp14:pctHeight>0</wp14:pctHeight>
            </wp14:sizeRelV>
          </wp:anchor>
        </w:drawing>
      </w:r>
      <w:r w:rsidR="000A4A47">
        <w:rPr>
          <w:b/>
          <w:bCs/>
          <w:lang w:val="en-US"/>
        </w:rPr>
        <w:t>Demo</w:t>
      </w:r>
      <w:r w:rsidR="000A4A47" w:rsidRPr="00A323BB">
        <w:t>:</w:t>
      </w:r>
    </w:p>
    <w:p w14:paraId="3A96BE93" w14:textId="7F5A98F1" w:rsidR="00E47E47" w:rsidRDefault="00E47E47" w:rsidP="00E47E47">
      <w:pPr>
        <w:pStyle w:val="ListParagraph"/>
        <w:numPr>
          <w:ilvl w:val="0"/>
          <w:numId w:val="0"/>
        </w:numPr>
        <w:ind w:left="720"/>
      </w:pPr>
    </w:p>
    <w:p w14:paraId="2B85B754" w14:textId="6ECF43EC" w:rsidR="000A4A47" w:rsidRDefault="00E47E47" w:rsidP="002B355C">
      <w:pPr>
        <w:pStyle w:val="110"/>
      </w:pPr>
      <w:bookmarkStart w:id="12" w:name="_Toc130839864"/>
      <w:r w:rsidRPr="00E47E47">
        <w:t>9. Xuất danh sách những sinh viên có ngày sinh là hôm nay</w:t>
      </w:r>
      <w:bookmarkEnd w:id="12"/>
    </w:p>
    <w:p w14:paraId="240EC549" w14:textId="6337995E" w:rsidR="00E47E47" w:rsidRPr="00EF6284" w:rsidRDefault="00E47E47" w:rsidP="00E47E47">
      <w:pPr>
        <w:pStyle w:val="ListParagraph"/>
        <w:numPr>
          <w:ilvl w:val="0"/>
          <w:numId w:val="50"/>
        </w:numPr>
        <w:rPr>
          <w:b/>
          <w:bCs/>
        </w:rPr>
      </w:pPr>
      <w:r w:rsidRPr="00EF6284">
        <w:rPr>
          <w:b/>
          <w:bCs/>
        </w:rPr>
        <w:t xml:space="preserve">Tóm tắt chức năng: </w:t>
      </w:r>
      <w:r w:rsidRPr="00EF6284">
        <w:t xml:space="preserve">Chọn số </w:t>
      </w:r>
      <w:r w:rsidRPr="00E47E47">
        <w:t xml:space="preserve">9 trong menu để xuất ra danh sách </w:t>
      </w:r>
      <w:r w:rsidR="0016577C" w:rsidRPr="0016577C">
        <w:t>những sinh viên có ngày sinh là ngày hôm nay.</w:t>
      </w:r>
    </w:p>
    <w:p w14:paraId="65B3416E" w14:textId="165B952C" w:rsidR="00E47E47" w:rsidRDefault="00E47E47" w:rsidP="00E47E47">
      <w:pPr>
        <w:pStyle w:val="ListParagraph"/>
        <w:numPr>
          <w:ilvl w:val="0"/>
          <w:numId w:val="50"/>
        </w:numPr>
      </w:pPr>
      <w:r w:rsidRPr="00EF6284">
        <w:rPr>
          <w:b/>
          <w:bCs/>
        </w:rPr>
        <w:t>Tóm tắt thuật toán</w:t>
      </w:r>
      <w:r w:rsidRPr="00EF6284">
        <w:t xml:space="preserve">: </w:t>
      </w:r>
      <w:r w:rsidR="0016577C" w:rsidRPr="0016577C">
        <w:t xml:space="preserve">Sử dụng thư viện ctime, truy xuất được thời điểm hiện tại, lấy được ngày sinh </w:t>
      </w:r>
      <w:r w:rsidR="000A001B" w:rsidRPr="000A001B">
        <w:t>và tháng hiện tại</w:t>
      </w:r>
      <w:r w:rsidR="00D46F1D" w:rsidRPr="00D46F1D">
        <w:t>. Sử dụng strtok để tách ngày tháng của ngày sinh với delimiter là “/”. So sánh chúng với nhau để lấy được kết quả những sinh viên sinh vào hôm nay.</w:t>
      </w:r>
    </w:p>
    <w:p w14:paraId="28E216D8" w14:textId="4C663098" w:rsidR="00E47E47" w:rsidRDefault="00605365" w:rsidP="00E47E47">
      <w:pPr>
        <w:pStyle w:val="ListParagraph"/>
        <w:numPr>
          <w:ilvl w:val="0"/>
          <w:numId w:val="50"/>
        </w:numPr>
      </w:pPr>
      <w:r>
        <w:rPr>
          <w:noProof/>
        </w:rPr>
        <w:drawing>
          <wp:anchor distT="0" distB="0" distL="114300" distR="114300" simplePos="0" relativeHeight="251671553" behindDoc="0" locked="0" layoutInCell="1" allowOverlap="1" wp14:anchorId="0BD542E6" wp14:editId="049A1764">
            <wp:simplePos x="0" y="0"/>
            <wp:positionH relativeFrom="column">
              <wp:posOffset>-33655</wp:posOffset>
            </wp:positionH>
            <wp:positionV relativeFrom="paragraph">
              <wp:posOffset>278765</wp:posOffset>
            </wp:positionV>
            <wp:extent cx="5579745" cy="3288665"/>
            <wp:effectExtent l="0" t="0" r="1905" b="6985"/>
            <wp:wrapThrough wrapText="bothSides">
              <wp:wrapPolygon edited="0">
                <wp:start x="0" y="0"/>
                <wp:lineTo x="0" y="21521"/>
                <wp:lineTo x="21534" y="21521"/>
                <wp:lineTo x="2153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79745" cy="3288665"/>
                    </a:xfrm>
                    <a:prstGeom prst="rect">
                      <a:avLst/>
                    </a:prstGeom>
                  </pic:spPr>
                </pic:pic>
              </a:graphicData>
            </a:graphic>
            <wp14:sizeRelH relativeFrom="page">
              <wp14:pctWidth>0</wp14:pctWidth>
            </wp14:sizeRelH>
            <wp14:sizeRelV relativeFrom="page">
              <wp14:pctHeight>0</wp14:pctHeight>
            </wp14:sizeRelV>
          </wp:anchor>
        </w:drawing>
      </w:r>
      <w:r w:rsidR="00E47E47">
        <w:rPr>
          <w:b/>
          <w:bCs/>
          <w:lang w:val="en-US"/>
        </w:rPr>
        <w:t>Demo</w:t>
      </w:r>
      <w:r w:rsidR="00E47E47" w:rsidRPr="00A323BB">
        <w:t>:</w:t>
      </w:r>
    </w:p>
    <w:p w14:paraId="64C6DB01" w14:textId="4A662A00" w:rsidR="00605365" w:rsidRDefault="00605365" w:rsidP="00605365">
      <w:pPr>
        <w:pStyle w:val="ListParagraph"/>
        <w:numPr>
          <w:ilvl w:val="0"/>
          <w:numId w:val="0"/>
        </w:numPr>
        <w:ind w:left="720"/>
      </w:pPr>
    </w:p>
    <w:p w14:paraId="75749FC6" w14:textId="28ECAD20" w:rsidR="004B04CB" w:rsidRPr="004B04CB" w:rsidRDefault="004B04CB" w:rsidP="004B04CB">
      <w:pPr>
        <w:pStyle w:val="110"/>
        <w:rPr>
          <w:lang w:val="en-US"/>
        </w:rPr>
      </w:pPr>
      <w:bookmarkStart w:id="13" w:name="_Toc130839865"/>
      <w:r>
        <w:rPr>
          <w:lang w:val="en-US"/>
        </w:rPr>
        <w:t>10. Thoát chương trình</w:t>
      </w:r>
      <w:bookmarkEnd w:id="13"/>
    </w:p>
    <w:p w14:paraId="27EBC448" w14:textId="54F12455" w:rsidR="004B04CB" w:rsidRDefault="004B04CB" w:rsidP="004B04CB">
      <w:pPr>
        <w:pStyle w:val="ListParagraph"/>
        <w:numPr>
          <w:ilvl w:val="0"/>
          <w:numId w:val="50"/>
        </w:numPr>
      </w:pPr>
      <w:r w:rsidRPr="00EF6284">
        <w:rPr>
          <w:b/>
          <w:bCs/>
        </w:rPr>
        <w:t xml:space="preserve">Tóm tắt chức năng: </w:t>
      </w:r>
      <w:r>
        <w:rPr>
          <w:lang w:val="en-US"/>
        </w:rPr>
        <w:t>Người dùng chọn số 0 để thoát, chương trình kết thúc</w:t>
      </w:r>
    </w:p>
    <w:p w14:paraId="5C794D1F" w14:textId="2AA49A44" w:rsidR="00A22C7D" w:rsidRPr="00A22C7D" w:rsidRDefault="00A22C7D" w:rsidP="00913318">
      <w:pPr>
        <w:pStyle w:val="ListParagraph"/>
        <w:widowControl/>
        <w:numPr>
          <w:ilvl w:val="0"/>
          <w:numId w:val="0"/>
        </w:numPr>
        <w:ind w:left="426"/>
        <w:jc w:val="left"/>
        <w:rPr>
          <w:lang w:val="en-US"/>
        </w:rPr>
      </w:pPr>
    </w:p>
    <w:sectPr w:rsidR="00A22C7D" w:rsidRPr="00A22C7D" w:rsidSect="007156DC">
      <w:headerReference w:type="default" r:id="rId22"/>
      <w:footerReference w:type="default" r:id="rId23"/>
      <w:pgSz w:w="11906" w:h="16838" w:code="9"/>
      <w:pgMar w:top="1985" w:right="1134" w:bottom="1701" w:left="1985"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54308" w14:textId="77777777" w:rsidR="00090915" w:rsidRDefault="00090915" w:rsidP="00F355B8">
      <w:r>
        <w:separator/>
      </w:r>
    </w:p>
    <w:p w14:paraId="0D894A33" w14:textId="77777777" w:rsidR="00090915" w:rsidRDefault="00090915" w:rsidP="00F355B8"/>
  </w:endnote>
  <w:endnote w:type="continuationSeparator" w:id="0">
    <w:p w14:paraId="280DDFA0" w14:textId="77777777" w:rsidR="00090915" w:rsidRDefault="00090915" w:rsidP="00F355B8">
      <w:r>
        <w:continuationSeparator/>
      </w:r>
    </w:p>
    <w:p w14:paraId="3748CD4D" w14:textId="77777777" w:rsidR="00090915" w:rsidRDefault="00090915" w:rsidP="00F355B8"/>
  </w:endnote>
  <w:endnote w:type="continuationNotice" w:id="1">
    <w:p w14:paraId="288753EA" w14:textId="77777777" w:rsidR="00090915" w:rsidRDefault="00090915" w:rsidP="00F355B8"/>
    <w:p w14:paraId="6AAAFC44" w14:textId="77777777" w:rsidR="00090915" w:rsidRDefault="00090915" w:rsidP="00F355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roman"/>
    <w:pitch w:val="default"/>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modern"/>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94DD6" w14:textId="7757CDED" w:rsidR="0081714D" w:rsidRDefault="00C450A1" w:rsidP="00F355B8">
    <w:pPr>
      <w:pStyle w:val="Footer"/>
    </w:pPr>
    <w:r w:rsidRPr="006D3E6C">
      <w:rPr>
        <w:noProof/>
      </w:rPr>
      <mc:AlternateContent>
        <mc:Choice Requires="wps">
          <w:drawing>
            <wp:anchor distT="0" distB="0" distL="114300" distR="114300" simplePos="0" relativeHeight="251658245" behindDoc="0" locked="0" layoutInCell="1" allowOverlap="1" wp14:anchorId="76571728" wp14:editId="67A4A2A6">
              <wp:simplePos x="0" y="0"/>
              <wp:positionH relativeFrom="page">
                <wp:posOffset>1181100</wp:posOffset>
              </wp:positionH>
              <wp:positionV relativeFrom="paragraph">
                <wp:posOffset>43180</wp:posOffset>
              </wp:positionV>
              <wp:extent cx="5907405" cy="0"/>
              <wp:effectExtent l="0" t="0" r="0" b="0"/>
              <wp:wrapNone/>
              <wp:docPr id="19" name="Đường nối Thẳng 11"/>
              <wp:cNvGraphicFramePr/>
              <a:graphic xmlns:a="http://schemas.openxmlformats.org/drawingml/2006/main">
                <a:graphicData uri="http://schemas.microsoft.com/office/word/2010/wordprocessingShape">
                  <wps:wsp>
                    <wps:cNvCnPr/>
                    <wps:spPr>
                      <a:xfrm>
                        <a:off x="0" y="0"/>
                        <a:ext cx="5907405"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E46C9" id="Đường nối Thẳng 11" o:spid="_x0000_s1026" style="position:absolute;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93pt,3.4pt" to="558.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" strokecolor="#00b050" strokeweight="1.5pt">
              <v:stroke joinstyle="miter"/>
              <w10:wrap anchorx="page"/>
            </v:line>
          </w:pict>
        </mc:Fallback>
      </mc:AlternateContent>
    </w:r>
    <w:r w:rsidR="00902A36" w:rsidRPr="006D3E6C">
      <w:rPr>
        <w:noProof/>
        <w:sz w:val="28"/>
        <w:szCs w:val="28"/>
      </w:rPr>
      <mc:AlternateContent>
        <mc:Choice Requires="wps">
          <w:drawing>
            <wp:anchor distT="0" distB="0" distL="114300" distR="114300" simplePos="0" relativeHeight="251658244" behindDoc="0" locked="0" layoutInCell="1" allowOverlap="1" wp14:anchorId="6E41DD68" wp14:editId="5D33526D">
              <wp:simplePos x="0" y="0"/>
              <wp:positionH relativeFrom="column">
                <wp:posOffset>4363085</wp:posOffset>
              </wp:positionH>
              <wp:positionV relativeFrom="paragraph">
                <wp:posOffset>104140</wp:posOffset>
              </wp:positionV>
              <wp:extent cx="1678305" cy="305745"/>
              <wp:effectExtent l="0" t="0" r="0" b="0"/>
              <wp:wrapNone/>
              <wp:docPr id="13" name="Hộp Văn bản 13"/>
              <wp:cNvGraphicFramePr/>
              <a:graphic xmlns:a="http://schemas.openxmlformats.org/drawingml/2006/main">
                <a:graphicData uri="http://schemas.microsoft.com/office/word/2010/wordprocessingShape">
                  <wps:wsp>
                    <wps:cNvSpPr txBox="1"/>
                    <wps:spPr>
                      <a:xfrm>
                        <a:off x="0" y="0"/>
                        <a:ext cx="1678305" cy="305745"/>
                      </a:xfrm>
                      <a:prstGeom prst="rect">
                        <a:avLst/>
                      </a:prstGeom>
                      <a:noFill/>
                      <a:ln w="6350">
                        <a:noFill/>
                      </a:ln>
                    </wps:spPr>
                    <wps:txbx>
                      <w:txbxContent>
                        <w:p w14:paraId="43BD8231" w14:textId="71F894E0" w:rsidR="00A534D6" w:rsidRPr="00CA73C9" w:rsidRDefault="00A534D6" w:rsidP="00F355B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1DD68" id="_x0000_t202" coordsize="21600,21600" o:spt="202" path="m,l,21600r21600,l21600,xe">
              <v:stroke joinstyle="miter"/>
              <v:path gradientshapeok="t" o:connecttype="rect"/>
            </v:shapetype>
            <v:shape id="Hộp Văn bản 13" o:spid="_x0000_s1028" type="#_x0000_t202" style="position:absolute;left:0;text-align:left;margin-left:343.55pt;margin-top:8.2pt;width:132.15pt;height:24.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nGgIAADM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" filled="f" stroked="f" strokeweight=".5pt">
              <v:textbox>
                <w:txbxContent>
                  <w:p w14:paraId="43BD8231" w14:textId="71F894E0" w:rsidR="00A534D6" w:rsidRPr="00CA73C9" w:rsidRDefault="00A534D6" w:rsidP="00F355B8">
                    <w:pPr>
                      <w:rPr>
                        <w:lang w:val="en-US"/>
                      </w:rPr>
                    </w:pPr>
                  </w:p>
                </w:txbxContent>
              </v:textbox>
            </v:shape>
          </w:pict>
        </mc:Fallback>
      </mc:AlternateContent>
    </w:r>
    <w:r w:rsidR="00B410F8" w:rsidRPr="006D3E6C">
      <w:rPr>
        <w:noProof/>
        <w:sz w:val="28"/>
        <w:szCs w:val="28"/>
      </w:rPr>
      <mc:AlternateContent>
        <mc:Choice Requires="wps">
          <w:drawing>
            <wp:anchor distT="0" distB="0" distL="114300" distR="114300" simplePos="0" relativeHeight="251658243" behindDoc="0" locked="0" layoutInCell="1" allowOverlap="1" wp14:anchorId="36FD0E18" wp14:editId="277FAEDB">
              <wp:simplePos x="0" y="0"/>
              <wp:positionH relativeFrom="column">
                <wp:posOffset>-696949</wp:posOffset>
              </wp:positionH>
              <wp:positionV relativeFrom="paragraph">
                <wp:posOffset>127177</wp:posOffset>
              </wp:positionV>
              <wp:extent cx="1956390" cy="276225"/>
              <wp:effectExtent l="0" t="0" r="0" b="0"/>
              <wp:wrapNone/>
              <wp:docPr id="11" name="Hộp Văn bản 7"/>
              <wp:cNvGraphicFramePr/>
              <a:graphic xmlns:a="http://schemas.openxmlformats.org/drawingml/2006/main">
                <a:graphicData uri="http://schemas.microsoft.com/office/word/2010/wordprocessingShape">
                  <wps:wsp>
                    <wps:cNvSpPr txBox="1"/>
                    <wps:spPr>
                      <a:xfrm>
                        <a:off x="0" y="0"/>
                        <a:ext cx="1956390" cy="276225"/>
                      </a:xfrm>
                      <a:prstGeom prst="rect">
                        <a:avLst/>
                      </a:prstGeom>
                      <a:noFill/>
                      <a:ln w="6350">
                        <a:noFill/>
                      </a:ln>
                    </wps:spPr>
                    <wps:txbx>
                      <w:txbxContent>
                        <w:p w14:paraId="28A5AFD9" w14:textId="3E6C7BFE" w:rsidR="004F7907" w:rsidRPr="00CA73C9" w:rsidRDefault="004F7907" w:rsidP="00F355B8">
                          <w:pPr>
                            <w:rPr>
                              <w:lang w:val="en-US"/>
                            </w:rPr>
                          </w:pPr>
                          <w:r w:rsidRPr="00CA73C9">
                            <w:rPr>
                              <w:lang w:val="en-US"/>
                            </w:rPr>
                            <w:t xml:space="preserve">Lớp </w:t>
                          </w:r>
                          <w:r w:rsidR="00A534D6" w:rsidRPr="00CA73C9">
                            <w:rPr>
                              <w:lang w:val="en-US"/>
                            </w:rPr>
                            <w:t>21</w:t>
                          </w:r>
                          <w:r w:rsidR="00DA478C">
                            <w:rPr>
                              <w:lang w:val="en-US"/>
                            </w:rPr>
                            <w:t>_</w:t>
                          </w:r>
                          <w:r w:rsidR="00A534D6" w:rsidRPr="00CA73C9">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D0E18" id="Hộp Văn bản 7" o:spid="_x0000_s1029" type="#_x0000_t202" style="position:absolute;left:0;text-align:left;margin-left:-54.9pt;margin-top:10pt;width:154.05pt;height:21.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" filled="f" stroked="f" strokeweight=".5pt">
              <v:textbox>
                <w:txbxContent>
                  <w:p w14:paraId="28A5AFD9" w14:textId="3E6C7BFE" w:rsidR="004F7907" w:rsidRPr="00CA73C9" w:rsidRDefault="004F7907" w:rsidP="00F355B8">
                    <w:pPr>
                      <w:rPr>
                        <w:lang w:val="en-US"/>
                      </w:rPr>
                    </w:pPr>
                    <w:r w:rsidRPr="00CA73C9">
                      <w:rPr>
                        <w:lang w:val="en-US"/>
                      </w:rPr>
                      <w:t xml:space="preserve">Lớp </w:t>
                    </w:r>
                    <w:r w:rsidR="00A534D6" w:rsidRPr="00CA73C9">
                      <w:rPr>
                        <w:lang w:val="en-US"/>
                      </w:rPr>
                      <w:t>21</w:t>
                    </w:r>
                    <w:r w:rsidR="00DA478C">
                      <w:rPr>
                        <w:lang w:val="en-US"/>
                      </w:rPr>
                      <w:t>_</w:t>
                    </w:r>
                    <w:r w:rsidR="00A534D6" w:rsidRPr="00CA73C9">
                      <w:rPr>
                        <w:lang w:val="en-US"/>
                      </w:rPr>
                      <w:t>3</w:t>
                    </w:r>
                  </w:p>
                </w:txbxContent>
              </v:textbox>
            </v:shape>
          </w:pict>
        </mc:Fallback>
      </mc:AlternateContent>
    </w:r>
  </w:p>
  <w:p w14:paraId="38E2A8D8" w14:textId="2D82A008" w:rsidR="00A36536" w:rsidRPr="006D3E6C" w:rsidRDefault="004F7907" w:rsidP="00B410F8">
    <w:pPr>
      <w:pStyle w:val="Footer"/>
      <w:ind w:left="0" w:firstLine="0"/>
      <w:jc w:val="center"/>
      <w:rPr>
        <w:lang w:val="en-US"/>
      </w:rPr>
    </w:pPr>
    <w:r w:rsidRPr="006D3E6C">
      <w:t xml:space="preserve">Trang </w:t>
    </w:r>
    <w:r w:rsidRPr="006D3E6C">
      <w:fldChar w:fldCharType="begin"/>
    </w:r>
    <w:r w:rsidRPr="006D3E6C">
      <w:instrText>PAGE  \* Arabic  \* MERGEFORMAT</w:instrText>
    </w:r>
    <w:r w:rsidRPr="006D3E6C">
      <w:fldChar w:fldCharType="separate"/>
    </w:r>
    <w:r w:rsidRPr="006D3E6C">
      <w:t>1</w:t>
    </w:r>
    <w:r w:rsidRPr="006D3E6C">
      <w:fldChar w:fldCharType="end"/>
    </w:r>
    <w:r w:rsidRPr="006D3E6C">
      <w:rPr>
        <w:lang w:val="en-US"/>
      </w:rPr>
      <w:t xml:space="preserve"> /</w:t>
    </w:r>
    <w:r w:rsidRPr="006D3E6C">
      <w:t xml:space="preserve"> </w:t>
    </w:r>
    <w:r w:rsidR="00605365">
      <w:fldChar w:fldCharType="begin"/>
    </w:r>
    <w:r w:rsidR="00605365">
      <w:instrText>NUMPAGES  \* Arabic  \* MERGEFORMAT</w:instrText>
    </w:r>
    <w:r w:rsidR="00605365">
      <w:fldChar w:fldCharType="separate"/>
    </w:r>
    <w:r w:rsidRPr="006D3E6C">
      <w:t>2</w:t>
    </w:r>
    <w:r w:rsidR="00605365">
      <w:fldChar w:fldCharType="end"/>
    </w:r>
  </w:p>
  <w:p w14:paraId="4C0FD019" w14:textId="324B29CD" w:rsidR="00A36536" w:rsidRDefault="00A36536" w:rsidP="00F355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EC729" w14:textId="77777777" w:rsidR="00090915" w:rsidRDefault="00090915" w:rsidP="00F355B8">
      <w:r>
        <w:separator/>
      </w:r>
    </w:p>
    <w:p w14:paraId="140B2E3D" w14:textId="77777777" w:rsidR="00090915" w:rsidRDefault="00090915" w:rsidP="00F355B8"/>
  </w:footnote>
  <w:footnote w:type="continuationSeparator" w:id="0">
    <w:p w14:paraId="00736F9D" w14:textId="77777777" w:rsidR="00090915" w:rsidRDefault="00090915" w:rsidP="00F355B8">
      <w:r>
        <w:continuationSeparator/>
      </w:r>
    </w:p>
    <w:p w14:paraId="678D91DB" w14:textId="77777777" w:rsidR="00090915" w:rsidRDefault="00090915" w:rsidP="00F355B8"/>
  </w:footnote>
  <w:footnote w:type="continuationNotice" w:id="1">
    <w:p w14:paraId="452368DA" w14:textId="77777777" w:rsidR="00090915" w:rsidRDefault="00090915" w:rsidP="00F355B8"/>
    <w:p w14:paraId="7A7A4F21" w14:textId="77777777" w:rsidR="00090915" w:rsidRDefault="00090915" w:rsidP="00F355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A251" w14:textId="76F681DD" w:rsidR="00A66FD5" w:rsidRDefault="00FF1AAD" w:rsidP="00F355B8">
    <w:pPr>
      <w:pStyle w:val="Header"/>
    </w:pPr>
    <w:r>
      <w:rPr>
        <w:noProof/>
      </w:rPr>
      <mc:AlternateContent>
        <mc:Choice Requires="wps">
          <w:drawing>
            <wp:anchor distT="0" distB="0" distL="114300" distR="114300" simplePos="0" relativeHeight="251658240" behindDoc="0" locked="0" layoutInCell="0" allowOverlap="1" wp14:anchorId="18650785" wp14:editId="2659180F">
              <wp:simplePos x="0" y="0"/>
              <wp:positionH relativeFrom="margin">
                <wp:posOffset>-407035</wp:posOffset>
              </wp:positionH>
              <wp:positionV relativeFrom="topMargin">
                <wp:posOffset>297180</wp:posOffset>
              </wp:positionV>
              <wp:extent cx="2697480" cy="205740"/>
              <wp:effectExtent l="0" t="0" r="0" b="3810"/>
              <wp:wrapNone/>
              <wp:docPr id="18" name="Hộp văn bản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FAEAB" w14:textId="7322FDE2" w:rsidR="002F0567" w:rsidRDefault="00286D6B" w:rsidP="002F0567">
                          <w:pPr>
                            <w:ind w:firstLine="0"/>
                            <w:rPr>
                              <w:lang w:val="en-US"/>
                            </w:rPr>
                          </w:pPr>
                          <w:r w:rsidRPr="000F2008">
                            <w:rPr>
                              <w:lang w:val="en-US"/>
                            </w:rPr>
                            <w:t>Trường Đại học Khoa học</w:t>
                          </w:r>
                          <w:r w:rsidR="002F0567">
                            <w:rPr>
                              <w:lang w:val="en-US"/>
                            </w:rPr>
                            <w:t xml:space="preserve"> Tự Nhiên</w:t>
                          </w:r>
                        </w:p>
                        <w:p w14:paraId="4BE98EE7" w14:textId="77777777" w:rsidR="002F0567" w:rsidRDefault="002F0567" w:rsidP="002F0567">
                          <w:pPr>
                            <w:ind w:firstLine="0"/>
                            <w:rPr>
                              <w:lang w:val="en-US"/>
                            </w:rPr>
                          </w:pPr>
                        </w:p>
                        <w:p w14:paraId="7F295596" w14:textId="77777777" w:rsidR="002F0567" w:rsidRDefault="002F0567" w:rsidP="002F0567">
                          <w:pPr>
                            <w:ind w:firstLine="0"/>
                            <w:rPr>
                              <w:lang w:val="en-US"/>
                            </w:rPr>
                          </w:pPr>
                        </w:p>
                        <w:p w14:paraId="0307DA12" w14:textId="77777777" w:rsidR="002F0567" w:rsidRDefault="002F0567" w:rsidP="002F0567">
                          <w:pPr>
                            <w:ind w:firstLine="0"/>
                            <w:rPr>
                              <w:lang w:val="en-US"/>
                            </w:rPr>
                          </w:pPr>
                        </w:p>
                        <w:p w14:paraId="0BCEA42A" w14:textId="77777777" w:rsidR="002F0567" w:rsidRDefault="002F0567" w:rsidP="002F0567">
                          <w:pPr>
                            <w:ind w:firstLine="0"/>
                            <w:rPr>
                              <w:lang w:val="en-US"/>
                            </w:rPr>
                          </w:pPr>
                        </w:p>
                        <w:p w14:paraId="75A84A5A" w14:textId="77777777" w:rsidR="002F0567" w:rsidRDefault="002F0567" w:rsidP="002F0567">
                          <w:pPr>
                            <w:ind w:firstLine="0"/>
                            <w:rPr>
                              <w:lang w:val="en-US"/>
                            </w:rPr>
                          </w:pPr>
                        </w:p>
                        <w:p w14:paraId="3476B7DB" w14:textId="77777777" w:rsidR="002F0567" w:rsidRDefault="002F0567" w:rsidP="002F0567">
                          <w:pPr>
                            <w:ind w:firstLine="0"/>
                            <w:rPr>
                              <w:lang w:val="en-US"/>
                            </w:rPr>
                          </w:pPr>
                        </w:p>
                        <w:p w14:paraId="21408A69" w14:textId="77777777" w:rsidR="002F0567" w:rsidRDefault="002F0567" w:rsidP="002F0567">
                          <w:pPr>
                            <w:ind w:firstLine="0"/>
                            <w:rPr>
                              <w:lang w:val="en-US"/>
                            </w:rPr>
                          </w:pPr>
                        </w:p>
                        <w:p w14:paraId="66B798F4" w14:textId="77777777" w:rsidR="002F0567" w:rsidRDefault="002F0567" w:rsidP="002F0567">
                          <w:pPr>
                            <w:ind w:firstLine="0"/>
                            <w:rPr>
                              <w:lang w:val="en-US"/>
                            </w:rPr>
                          </w:pPr>
                        </w:p>
                        <w:p w14:paraId="6FED03A6" w14:textId="77777777" w:rsidR="002F0567" w:rsidRDefault="002F0567" w:rsidP="002F0567">
                          <w:pPr>
                            <w:ind w:firstLine="0"/>
                            <w:rPr>
                              <w:lang w:val="en-US"/>
                            </w:rPr>
                          </w:pPr>
                        </w:p>
                        <w:p w14:paraId="2DD905C6" w14:textId="77777777" w:rsidR="002F0567" w:rsidRDefault="002F0567" w:rsidP="002F0567">
                          <w:pPr>
                            <w:ind w:firstLine="0"/>
                            <w:rPr>
                              <w:lang w:val="en-US"/>
                            </w:rPr>
                          </w:pPr>
                        </w:p>
                        <w:p w14:paraId="3B51222C" w14:textId="77777777" w:rsidR="002F0567" w:rsidRDefault="002F0567" w:rsidP="002F0567">
                          <w:pPr>
                            <w:ind w:firstLine="0"/>
                            <w:rPr>
                              <w:lang w:val="en-US"/>
                            </w:rPr>
                          </w:pPr>
                        </w:p>
                        <w:p w14:paraId="294940EA" w14:textId="77777777" w:rsidR="002F0567" w:rsidRDefault="002F0567" w:rsidP="002F0567">
                          <w:pPr>
                            <w:ind w:firstLine="0"/>
                            <w:rPr>
                              <w:lang w:val="en-US"/>
                            </w:rPr>
                          </w:pPr>
                        </w:p>
                        <w:p w14:paraId="54C47325" w14:textId="77777777" w:rsidR="002F0567" w:rsidRDefault="002F0567" w:rsidP="002F0567">
                          <w:pPr>
                            <w:ind w:firstLine="0"/>
                            <w:rPr>
                              <w:lang w:val="en-US"/>
                            </w:rPr>
                          </w:pPr>
                        </w:p>
                        <w:p w14:paraId="10961012" w14:textId="77777777" w:rsidR="002F0567" w:rsidRDefault="002F0567" w:rsidP="002F0567">
                          <w:pPr>
                            <w:ind w:firstLine="0"/>
                            <w:rPr>
                              <w:lang w:val="en-US"/>
                            </w:rPr>
                          </w:pPr>
                        </w:p>
                        <w:p w14:paraId="7B8B252B" w14:textId="77777777" w:rsidR="002F0567" w:rsidRDefault="002F0567" w:rsidP="002F0567">
                          <w:pPr>
                            <w:ind w:firstLine="0"/>
                            <w:rPr>
                              <w:lang w:val="en-US"/>
                            </w:rPr>
                          </w:pPr>
                        </w:p>
                        <w:p w14:paraId="2A4B8220" w14:textId="77777777" w:rsidR="002F0567" w:rsidRDefault="002F0567" w:rsidP="002F0567">
                          <w:pPr>
                            <w:ind w:firstLine="0"/>
                            <w:rPr>
                              <w:lang w:val="en-US"/>
                            </w:rPr>
                          </w:pPr>
                        </w:p>
                        <w:p w14:paraId="7D3AF896" w14:textId="77777777" w:rsidR="002F0567" w:rsidRDefault="002F0567" w:rsidP="002F0567">
                          <w:pPr>
                            <w:ind w:firstLine="0"/>
                            <w:rPr>
                              <w:lang w:val="en-US"/>
                            </w:rPr>
                          </w:pPr>
                        </w:p>
                        <w:p w14:paraId="1E3577BA" w14:textId="77777777" w:rsidR="002F0567" w:rsidRDefault="002F0567" w:rsidP="002F0567">
                          <w:pPr>
                            <w:ind w:firstLine="0"/>
                            <w:rPr>
                              <w:lang w:val="en-US"/>
                            </w:rPr>
                          </w:pPr>
                        </w:p>
                        <w:p w14:paraId="7CE2E0F2" w14:textId="77777777" w:rsidR="002F0567" w:rsidRDefault="002F0567" w:rsidP="002F0567">
                          <w:pPr>
                            <w:ind w:firstLine="0"/>
                            <w:rPr>
                              <w:lang w:val="en-US"/>
                            </w:rPr>
                          </w:pPr>
                        </w:p>
                        <w:p w14:paraId="74297EE8" w14:textId="043EEBA6" w:rsidR="00A66FD5" w:rsidRPr="000F2008" w:rsidRDefault="00286D6B" w:rsidP="002F0567">
                          <w:pPr>
                            <w:ind w:firstLine="0"/>
                            <w:rPr>
                              <w:lang w:val="en-US"/>
                            </w:rPr>
                          </w:pPr>
                          <w:ins w:id="14" w:author="NHÂN NGÔ THÀNH">
                            <w:r w:rsidRPr="000F2008">
                              <w:rPr>
                                <w:lang w:val="en-US"/>
                              </w:rPr>
                              <w:t xml:space="preserve">Tự </w:t>
                            </w:r>
                          </w:ins>
                          <w:r w:rsidRPr="000F2008">
                            <w:rPr>
                              <w:lang w:val="en-US"/>
                            </w:rPr>
                            <w:t>nhiên</w:t>
                          </w:r>
                          <w:r w:rsidR="00B63A10" w:rsidRPr="000F2008">
                            <w:rPr>
                              <w:lang w:val="en-US"/>
                            </w:rPr>
                            <w:t xml:space="preserve"> TPHCM</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8650785" id="_x0000_t202" coordsize="21600,21600" o:spt="202" path="m,l,21600r21600,l21600,xe">
              <v:stroke joinstyle="miter"/>
              <v:path gradientshapeok="t" o:connecttype="rect"/>
            </v:shapetype>
            <v:shape id="Hộp văn bản 218" o:spid="_x0000_s1026" type="#_x0000_t202" style="position:absolute;left:0;text-align:left;margin-left:-32.05pt;margin-top:23.4pt;width:212.4pt;height:16.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" o:allowincell="f" filled="f" stroked="f">
              <v:textbox inset=",0,,0">
                <w:txbxContent>
                  <w:p w14:paraId="731FAEAB" w14:textId="7322FDE2" w:rsidR="002F0567" w:rsidRDefault="00286D6B" w:rsidP="002F0567">
                    <w:pPr>
                      <w:ind w:firstLine="0"/>
                      <w:rPr>
                        <w:lang w:val="en-US"/>
                      </w:rPr>
                    </w:pPr>
                    <w:r w:rsidRPr="000F2008">
                      <w:rPr>
                        <w:lang w:val="en-US"/>
                      </w:rPr>
                      <w:t>Trường Đại học Khoa học</w:t>
                    </w:r>
                    <w:r w:rsidR="002F0567">
                      <w:rPr>
                        <w:lang w:val="en-US"/>
                      </w:rPr>
                      <w:t xml:space="preserve"> Tự Nhiên</w:t>
                    </w:r>
                  </w:p>
                  <w:p w14:paraId="4BE98EE7" w14:textId="77777777" w:rsidR="002F0567" w:rsidRDefault="002F0567" w:rsidP="002F0567">
                    <w:pPr>
                      <w:ind w:firstLine="0"/>
                      <w:rPr>
                        <w:lang w:val="en-US"/>
                      </w:rPr>
                    </w:pPr>
                  </w:p>
                  <w:p w14:paraId="7F295596" w14:textId="77777777" w:rsidR="002F0567" w:rsidRDefault="002F0567" w:rsidP="002F0567">
                    <w:pPr>
                      <w:ind w:firstLine="0"/>
                      <w:rPr>
                        <w:lang w:val="en-US"/>
                      </w:rPr>
                    </w:pPr>
                  </w:p>
                  <w:p w14:paraId="0307DA12" w14:textId="77777777" w:rsidR="002F0567" w:rsidRDefault="002F0567" w:rsidP="002F0567">
                    <w:pPr>
                      <w:ind w:firstLine="0"/>
                      <w:rPr>
                        <w:lang w:val="en-US"/>
                      </w:rPr>
                    </w:pPr>
                  </w:p>
                  <w:p w14:paraId="0BCEA42A" w14:textId="77777777" w:rsidR="002F0567" w:rsidRDefault="002F0567" w:rsidP="002F0567">
                    <w:pPr>
                      <w:ind w:firstLine="0"/>
                      <w:rPr>
                        <w:lang w:val="en-US"/>
                      </w:rPr>
                    </w:pPr>
                  </w:p>
                  <w:p w14:paraId="75A84A5A" w14:textId="77777777" w:rsidR="002F0567" w:rsidRDefault="002F0567" w:rsidP="002F0567">
                    <w:pPr>
                      <w:ind w:firstLine="0"/>
                      <w:rPr>
                        <w:lang w:val="en-US"/>
                      </w:rPr>
                    </w:pPr>
                  </w:p>
                  <w:p w14:paraId="3476B7DB" w14:textId="77777777" w:rsidR="002F0567" w:rsidRDefault="002F0567" w:rsidP="002F0567">
                    <w:pPr>
                      <w:ind w:firstLine="0"/>
                      <w:rPr>
                        <w:lang w:val="en-US"/>
                      </w:rPr>
                    </w:pPr>
                  </w:p>
                  <w:p w14:paraId="21408A69" w14:textId="77777777" w:rsidR="002F0567" w:rsidRDefault="002F0567" w:rsidP="002F0567">
                    <w:pPr>
                      <w:ind w:firstLine="0"/>
                      <w:rPr>
                        <w:lang w:val="en-US"/>
                      </w:rPr>
                    </w:pPr>
                  </w:p>
                  <w:p w14:paraId="66B798F4" w14:textId="77777777" w:rsidR="002F0567" w:rsidRDefault="002F0567" w:rsidP="002F0567">
                    <w:pPr>
                      <w:ind w:firstLine="0"/>
                      <w:rPr>
                        <w:lang w:val="en-US"/>
                      </w:rPr>
                    </w:pPr>
                  </w:p>
                  <w:p w14:paraId="6FED03A6" w14:textId="77777777" w:rsidR="002F0567" w:rsidRDefault="002F0567" w:rsidP="002F0567">
                    <w:pPr>
                      <w:ind w:firstLine="0"/>
                      <w:rPr>
                        <w:lang w:val="en-US"/>
                      </w:rPr>
                    </w:pPr>
                  </w:p>
                  <w:p w14:paraId="2DD905C6" w14:textId="77777777" w:rsidR="002F0567" w:rsidRDefault="002F0567" w:rsidP="002F0567">
                    <w:pPr>
                      <w:ind w:firstLine="0"/>
                      <w:rPr>
                        <w:lang w:val="en-US"/>
                      </w:rPr>
                    </w:pPr>
                  </w:p>
                  <w:p w14:paraId="3B51222C" w14:textId="77777777" w:rsidR="002F0567" w:rsidRDefault="002F0567" w:rsidP="002F0567">
                    <w:pPr>
                      <w:ind w:firstLine="0"/>
                      <w:rPr>
                        <w:lang w:val="en-US"/>
                      </w:rPr>
                    </w:pPr>
                  </w:p>
                  <w:p w14:paraId="294940EA" w14:textId="77777777" w:rsidR="002F0567" w:rsidRDefault="002F0567" w:rsidP="002F0567">
                    <w:pPr>
                      <w:ind w:firstLine="0"/>
                      <w:rPr>
                        <w:lang w:val="en-US"/>
                      </w:rPr>
                    </w:pPr>
                  </w:p>
                  <w:p w14:paraId="54C47325" w14:textId="77777777" w:rsidR="002F0567" w:rsidRDefault="002F0567" w:rsidP="002F0567">
                    <w:pPr>
                      <w:ind w:firstLine="0"/>
                      <w:rPr>
                        <w:lang w:val="en-US"/>
                      </w:rPr>
                    </w:pPr>
                  </w:p>
                  <w:p w14:paraId="10961012" w14:textId="77777777" w:rsidR="002F0567" w:rsidRDefault="002F0567" w:rsidP="002F0567">
                    <w:pPr>
                      <w:ind w:firstLine="0"/>
                      <w:rPr>
                        <w:lang w:val="en-US"/>
                      </w:rPr>
                    </w:pPr>
                  </w:p>
                  <w:p w14:paraId="7B8B252B" w14:textId="77777777" w:rsidR="002F0567" w:rsidRDefault="002F0567" w:rsidP="002F0567">
                    <w:pPr>
                      <w:ind w:firstLine="0"/>
                      <w:rPr>
                        <w:lang w:val="en-US"/>
                      </w:rPr>
                    </w:pPr>
                  </w:p>
                  <w:p w14:paraId="2A4B8220" w14:textId="77777777" w:rsidR="002F0567" w:rsidRDefault="002F0567" w:rsidP="002F0567">
                    <w:pPr>
                      <w:ind w:firstLine="0"/>
                      <w:rPr>
                        <w:lang w:val="en-US"/>
                      </w:rPr>
                    </w:pPr>
                  </w:p>
                  <w:p w14:paraId="7D3AF896" w14:textId="77777777" w:rsidR="002F0567" w:rsidRDefault="002F0567" w:rsidP="002F0567">
                    <w:pPr>
                      <w:ind w:firstLine="0"/>
                      <w:rPr>
                        <w:lang w:val="en-US"/>
                      </w:rPr>
                    </w:pPr>
                  </w:p>
                  <w:p w14:paraId="1E3577BA" w14:textId="77777777" w:rsidR="002F0567" w:rsidRDefault="002F0567" w:rsidP="002F0567">
                    <w:pPr>
                      <w:ind w:firstLine="0"/>
                      <w:rPr>
                        <w:lang w:val="en-US"/>
                      </w:rPr>
                    </w:pPr>
                  </w:p>
                  <w:p w14:paraId="7CE2E0F2" w14:textId="77777777" w:rsidR="002F0567" w:rsidRDefault="002F0567" w:rsidP="002F0567">
                    <w:pPr>
                      <w:ind w:firstLine="0"/>
                      <w:rPr>
                        <w:lang w:val="en-US"/>
                      </w:rPr>
                    </w:pPr>
                  </w:p>
                  <w:p w14:paraId="74297EE8" w14:textId="043EEBA6" w:rsidR="00A66FD5" w:rsidRPr="000F2008" w:rsidRDefault="00286D6B" w:rsidP="002F0567">
                    <w:pPr>
                      <w:ind w:firstLine="0"/>
                      <w:rPr>
                        <w:lang w:val="en-US"/>
                      </w:rPr>
                    </w:pPr>
                    <w:ins w:id="15" w:author="NHÂN NGÔ THÀNH">
                      <w:r w:rsidRPr="000F2008">
                        <w:rPr>
                          <w:lang w:val="en-US"/>
                        </w:rPr>
                        <w:t xml:space="preserve">Tự </w:t>
                      </w:r>
                    </w:ins>
                    <w:r w:rsidRPr="000F2008">
                      <w:rPr>
                        <w:lang w:val="en-US"/>
                      </w:rPr>
                      <w:t>nhiên</w:t>
                    </w:r>
                    <w:r w:rsidR="00B63A10" w:rsidRPr="000F2008">
                      <w:rPr>
                        <w:lang w:val="en-US"/>
                      </w:rPr>
                      <w:t xml:space="preserve"> TPHCM</w:t>
                    </w:r>
                  </w:p>
                </w:txbxContent>
              </v:textbox>
              <w10:wrap anchorx="margin" anchory="margin"/>
            </v:shape>
          </w:pict>
        </mc:Fallback>
      </mc:AlternateContent>
    </w:r>
    <w:r w:rsidR="00BD20E3">
      <w:rPr>
        <w:noProof/>
      </w:rPr>
      <mc:AlternateContent>
        <mc:Choice Requires="wps">
          <w:drawing>
            <wp:anchor distT="0" distB="0" distL="114300" distR="114300" simplePos="0" relativeHeight="251658241" behindDoc="0" locked="0" layoutInCell="1" allowOverlap="1" wp14:anchorId="442B30E8" wp14:editId="61AF0073">
              <wp:simplePos x="0" y="0"/>
              <wp:positionH relativeFrom="column">
                <wp:posOffset>-117475</wp:posOffset>
              </wp:positionH>
              <wp:positionV relativeFrom="paragraph">
                <wp:posOffset>-12700</wp:posOffset>
              </wp:positionV>
              <wp:extent cx="5916295" cy="0"/>
              <wp:effectExtent l="0" t="0" r="0" b="0"/>
              <wp:wrapNone/>
              <wp:docPr id="17" name="Đường nối Thẳng 5"/>
              <wp:cNvGraphicFramePr/>
              <a:graphic xmlns:a="http://schemas.openxmlformats.org/drawingml/2006/main">
                <a:graphicData uri="http://schemas.microsoft.com/office/word/2010/wordprocessingShape">
                  <wps:wsp>
                    <wps:cNvCnPr/>
                    <wps:spPr>
                      <a:xfrm>
                        <a:off x="0" y="0"/>
                        <a:ext cx="5916295"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6F6B3" id="Đường nối Thẳng 5"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1pt" to="456.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" strokecolor="#00b050" strokeweight="1.5pt">
              <v:stroke joinstyle="miter"/>
            </v:line>
          </w:pict>
        </mc:Fallback>
      </mc:AlternateContent>
    </w:r>
    <w:r w:rsidR="000D6674">
      <w:rPr>
        <w:noProof/>
      </w:rPr>
      <mc:AlternateContent>
        <mc:Choice Requires="wps">
          <w:drawing>
            <wp:anchor distT="0" distB="0" distL="114300" distR="114300" simplePos="0" relativeHeight="251658242" behindDoc="0" locked="0" layoutInCell="0" allowOverlap="1" wp14:anchorId="237FFAA7" wp14:editId="6CA12997">
              <wp:simplePos x="0" y="0"/>
              <wp:positionH relativeFrom="margin">
                <wp:posOffset>3953920</wp:posOffset>
              </wp:positionH>
              <wp:positionV relativeFrom="topMargin">
                <wp:posOffset>231494</wp:posOffset>
              </wp:positionV>
              <wp:extent cx="1876425" cy="416688"/>
              <wp:effectExtent l="0" t="0" r="0" b="2540"/>
              <wp:wrapNone/>
              <wp:docPr id="14" name="Hộp văn bản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416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êu đề"/>
                            <w:id w:val="-1632395820"/>
                            <w:dataBinding w:prefixMappings="xmlns:ns0='http://schemas.openxmlformats.org/package/2006/metadata/core-properties' xmlns:ns1='http://purl.org/dc/elements/1.1/'" w:xpath="/ns0:coreProperties[1]/ns1:title[1]" w:storeItemID="{6C3C8BC8-F283-45AE-878A-BAB7291924A1}"/>
                            <w:text/>
                          </w:sdtPr>
                          <w:sdtEndPr/>
                          <w:sdtContent>
                            <w:p w14:paraId="3162254A" w14:textId="248822DD" w:rsidR="00B63A10" w:rsidRPr="000F2008" w:rsidRDefault="00D51408" w:rsidP="000D6674">
                              <w:pPr>
                                <w:ind w:left="0" w:firstLine="0"/>
                              </w:pPr>
                              <w:r>
                                <w:rPr>
                                  <w:lang w:val="en-US"/>
                                </w:rPr>
                                <w:t>Khoa Công nghệ Thông tin</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237FFAA7" id="_x0000_s1027" type="#_x0000_t202" style="position:absolute;left:0;text-align:left;margin-left:311.35pt;margin-top:18.25pt;width:147.75pt;height:32.8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" o:allowincell="f" filled="f" stroked="f">
              <v:textbox inset=",0,,0">
                <w:txbxContent>
                  <w:sdt>
                    <w:sdtPr>
                      <w:alias w:val="Tiêu đề"/>
                      <w:id w:val="-1632395820"/>
                      <w:dataBinding w:prefixMappings="xmlns:ns0='http://schemas.openxmlformats.org/package/2006/metadata/core-properties' xmlns:ns1='http://purl.org/dc/elements/1.1/'" w:xpath="/ns0:coreProperties[1]/ns1:title[1]" w:storeItemID="{6C3C8BC8-F283-45AE-878A-BAB7291924A1}"/>
                      <w:text/>
                    </w:sdtPr>
                    <w:sdtEndPr/>
                    <w:sdtContent>
                      <w:p w14:paraId="3162254A" w14:textId="248822DD" w:rsidR="00B63A10" w:rsidRPr="000F2008" w:rsidRDefault="00D51408" w:rsidP="000D6674">
                        <w:pPr>
                          <w:ind w:left="0" w:firstLine="0"/>
                        </w:pPr>
                        <w:r>
                          <w:rPr>
                            <w:lang w:val="en-US"/>
                          </w:rPr>
                          <w:t>Khoa Công nghệ Thông tin</w:t>
                        </w:r>
                      </w:p>
                    </w:sdtContent>
                  </w:sdt>
                </w:txbxContent>
              </v:textbox>
              <w10:wrap anchorx="margin" anchory="margin"/>
            </v:shape>
          </w:pict>
        </mc:Fallback>
      </mc:AlternateContent>
    </w:r>
  </w:p>
  <w:p w14:paraId="68FF26C5" w14:textId="0D2DD4D8" w:rsidR="00A66FD5" w:rsidRDefault="00A66FD5" w:rsidP="00F355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63A"/>
    <w:multiLevelType w:val="hybridMultilevel"/>
    <w:tmpl w:val="5E04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E099B"/>
    <w:multiLevelType w:val="hybridMultilevel"/>
    <w:tmpl w:val="5A387E22"/>
    <w:lvl w:ilvl="0" w:tplc="C946364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63A2C"/>
    <w:multiLevelType w:val="hybridMultilevel"/>
    <w:tmpl w:val="379CCA7A"/>
    <w:lvl w:ilvl="0" w:tplc="856ABDF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0837459B"/>
    <w:multiLevelType w:val="hybridMultilevel"/>
    <w:tmpl w:val="C4AC6FEA"/>
    <w:lvl w:ilvl="0" w:tplc="480EAC68">
      <w:numFmt w:val="bullet"/>
      <w:lvlText w:val="-"/>
      <w:lvlJc w:val="left"/>
      <w:pPr>
        <w:ind w:left="1080" w:hanging="360"/>
      </w:pPr>
      <w:rPr>
        <w:rFonts w:ascii="Arial" w:eastAsiaTheme="maj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50252A"/>
    <w:multiLevelType w:val="hybridMultilevel"/>
    <w:tmpl w:val="DA3A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A2D0B"/>
    <w:multiLevelType w:val="hybridMultilevel"/>
    <w:tmpl w:val="9A4E2014"/>
    <w:lvl w:ilvl="0" w:tplc="9B7EE17A">
      <w:start w:val="1"/>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0FE9212D"/>
    <w:multiLevelType w:val="hybridMultilevel"/>
    <w:tmpl w:val="F85C84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3B83046"/>
    <w:multiLevelType w:val="hybridMultilevel"/>
    <w:tmpl w:val="5372B4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FF6360"/>
    <w:multiLevelType w:val="hybridMultilevel"/>
    <w:tmpl w:val="2F30AD32"/>
    <w:lvl w:ilvl="0" w:tplc="AA1A1BF6">
      <w:numFmt w:val="bullet"/>
      <w:lvlText w:val="-"/>
      <w:lvlJc w:val="left"/>
      <w:pPr>
        <w:ind w:left="349" w:hanging="360"/>
      </w:pPr>
      <w:rPr>
        <w:rFonts w:ascii="Arial" w:eastAsiaTheme="majorEastAsia" w:hAnsi="Arial" w:cs="Arial"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9" w15:restartNumberingAfterBreak="0">
    <w:nsid w:val="18203C81"/>
    <w:multiLevelType w:val="hybridMultilevel"/>
    <w:tmpl w:val="3F2A9580"/>
    <w:lvl w:ilvl="0" w:tplc="351C05E4">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E8220BC"/>
    <w:multiLevelType w:val="hybridMultilevel"/>
    <w:tmpl w:val="BC3E0FD4"/>
    <w:lvl w:ilvl="0" w:tplc="D5940D68">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0685D2B"/>
    <w:multiLevelType w:val="hybridMultilevel"/>
    <w:tmpl w:val="09125E64"/>
    <w:lvl w:ilvl="0" w:tplc="D7A2194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438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8AC78B6"/>
    <w:multiLevelType w:val="hybridMultilevel"/>
    <w:tmpl w:val="4688208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BBC116C"/>
    <w:multiLevelType w:val="hybridMultilevel"/>
    <w:tmpl w:val="31DC38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331F8A"/>
    <w:multiLevelType w:val="hybridMultilevel"/>
    <w:tmpl w:val="4A8C49F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1065F0F"/>
    <w:multiLevelType w:val="hybridMultilevel"/>
    <w:tmpl w:val="0E94AB50"/>
    <w:lvl w:ilvl="0" w:tplc="AA805DC6">
      <w:start w:val="1"/>
      <w:numFmt w:val="bullet"/>
      <w:lvlText w:val="-"/>
      <w:lvlJc w:val="left"/>
      <w:pPr>
        <w:ind w:left="349" w:hanging="360"/>
      </w:pPr>
      <w:rPr>
        <w:rFonts w:ascii="Arial" w:eastAsiaTheme="majorEastAsia" w:hAnsi="Arial" w:cs="Arial"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17" w15:restartNumberingAfterBreak="0">
    <w:nsid w:val="34427AD7"/>
    <w:multiLevelType w:val="hybridMultilevel"/>
    <w:tmpl w:val="C9BCB880"/>
    <w:lvl w:ilvl="0" w:tplc="37983334">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8" w15:restartNumberingAfterBreak="0">
    <w:nsid w:val="365E728E"/>
    <w:multiLevelType w:val="multilevel"/>
    <w:tmpl w:val="E618AA46"/>
    <w:lvl w:ilvl="0">
      <w:start w:val="1"/>
      <w:numFmt w:val="decimal"/>
      <w:lvlText w:val="%1"/>
      <w:lvlJc w:val="left"/>
      <w:pPr>
        <w:ind w:left="540" w:hanging="540"/>
      </w:pPr>
      <w:rPr>
        <w:rFonts w:hint="default"/>
      </w:rPr>
    </w:lvl>
    <w:lvl w:ilvl="1">
      <w:start w:val="1"/>
      <w:numFmt w:val="decimal"/>
      <w:pStyle w:val="1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6D95656"/>
    <w:multiLevelType w:val="hybridMultilevel"/>
    <w:tmpl w:val="A8CE892E"/>
    <w:lvl w:ilvl="0" w:tplc="FFFFFFFF">
      <w:start w:val="1"/>
      <w:numFmt w:val="bullet"/>
      <w:pStyle w:val="ListParagraph"/>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B3926"/>
    <w:multiLevelType w:val="hybridMultilevel"/>
    <w:tmpl w:val="3EFCCE70"/>
    <w:lvl w:ilvl="0" w:tplc="0409000B">
      <w:start w:val="1"/>
      <w:numFmt w:val="bullet"/>
      <w:lvlText w:val=""/>
      <w:lvlJc w:val="left"/>
      <w:pPr>
        <w:ind w:left="1571" w:hanging="360"/>
      </w:pPr>
      <w:rPr>
        <w:rFonts w:ascii="Wingdings" w:hAnsi="Wingdings"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EA214B4"/>
    <w:multiLevelType w:val="hybridMultilevel"/>
    <w:tmpl w:val="F2B83E4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FA4256E"/>
    <w:multiLevelType w:val="hybridMultilevel"/>
    <w:tmpl w:val="4962ADF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401529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0DC7CE6"/>
    <w:multiLevelType w:val="hybridMultilevel"/>
    <w:tmpl w:val="65D05992"/>
    <w:lvl w:ilvl="0" w:tplc="12EC5AA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433B77EF"/>
    <w:multiLevelType w:val="hybridMultilevel"/>
    <w:tmpl w:val="C9402090"/>
    <w:lvl w:ilvl="0" w:tplc="5218CC80">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8D55329"/>
    <w:multiLevelType w:val="hybridMultilevel"/>
    <w:tmpl w:val="834CA4C2"/>
    <w:lvl w:ilvl="0" w:tplc="F58A708E">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00A"/>
    <w:multiLevelType w:val="hybridMultilevel"/>
    <w:tmpl w:val="6E68F6D8"/>
    <w:lvl w:ilvl="0" w:tplc="B7D87A68">
      <w:numFmt w:val="bullet"/>
      <w:lvlText w:val="-"/>
      <w:lvlJc w:val="left"/>
      <w:pPr>
        <w:ind w:left="1296" w:hanging="360"/>
      </w:pPr>
      <w:rPr>
        <w:rFonts w:ascii="Arial" w:eastAsiaTheme="majorEastAsia" w:hAnsi="Arial" w:cs="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4C1E5D20"/>
    <w:multiLevelType w:val="multilevel"/>
    <w:tmpl w:val="A17E10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DFA2A9F"/>
    <w:multiLevelType w:val="hybridMultilevel"/>
    <w:tmpl w:val="D68C582C"/>
    <w:lvl w:ilvl="0" w:tplc="A1EE9132">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0B156A6"/>
    <w:multiLevelType w:val="hybridMultilevel"/>
    <w:tmpl w:val="EF08C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17E24"/>
    <w:multiLevelType w:val="hybridMultilevel"/>
    <w:tmpl w:val="FEF6B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43136E"/>
    <w:multiLevelType w:val="hybridMultilevel"/>
    <w:tmpl w:val="3D7403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3FC2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7C150BD"/>
    <w:multiLevelType w:val="multilevel"/>
    <w:tmpl w:val="871EF680"/>
    <w:lvl w:ilvl="0">
      <w:start w:val="1"/>
      <w:numFmt w:val="decimal"/>
      <w:lvlText w:val="%1"/>
      <w:lvlJc w:val="left"/>
      <w:pPr>
        <w:ind w:left="540" w:hanging="540"/>
      </w:pPr>
      <w:rPr>
        <w:rFonts w:hint="default"/>
      </w:rPr>
    </w:lvl>
    <w:lvl w:ilvl="1">
      <w:start w:val="1"/>
      <w:numFmt w:val="decimal"/>
      <w:pStyle w:val="11s"/>
      <w:lvlText w:val="%1.%2"/>
      <w:lvlJc w:val="left"/>
      <w:pPr>
        <w:ind w:left="720" w:hanging="720"/>
      </w:pPr>
      <w:rPr>
        <w:rFonts w:hint="default"/>
      </w:rPr>
    </w:lvl>
    <w:lvl w:ilvl="2">
      <w:start w:val="1"/>
      <w:numFmt w:val="decimal"/>
      <w:pStyle w:val="111s"/>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580638A1"/>
    <w:multiLevelType w:val="hybridMultilevel"/>
    <w:tmpl w:val="E0361E98"/>
    <w:lvl w:ilvl="0" w:tplc="D0642DC8">
      <w:start w:val="1"/>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15:restartNumberingAfterBreak="0">
    <w:nsid w:val="5EF820CA"/>
    <w:multiLevelType w:val="hybridMultilevel"/>
    <w:tmpl w:val="5A10886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2326FA0"/>
    <w:multiLevelType w:val="hybridMultilevel"/>
    <w:tmpl w:val="2D94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2F260A"/>
    <w:multiLevelType w:val="hybridMultilevel"/>
    <w:tmpl w:val="DA4E6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E74B56"/>
    <w:multiLevelType w:val="hybridMultilevel"/>
    <w:tmpl w:val="84C4BBB2"/>
    <w:lvl w:ilvl="0" w:tplc="04090009">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0" w15:restartNumberingAfterBreak="0">
    <w:nsid w:val="65203DAA"/>
    <w:multiLevelType w:val="hybridMultilevel"/>
    <w:tmpl w:val="C2FE0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D77A11"/>
    <w:multiLevelType w:val="hybridMultilevel"/>
    <w:tmpl w:val="478A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027034"/>
    <w:multiLevelType w:val="hybridMultilevel"/>
    <w:tmpl w:val="5A32C7B6"/>
    <w:lvl w:ilvl="0" w:tplc="CC5458FE">
      <w:start w:val="1"/>
      <w:numFmt w:val="bullet"/>
      <w:lvlText w:val="-"/>
      <w:lvlJc w:val="left"/>
      <w:pPr>
        <w:ind w:left="1211" w:hanging="360"/>
      </w:pPr>
      <w:rPr>
        <w:rFonts w:ascii="Times New Roman" w:eastAsiaTheme="minorEastAsia"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3" w15:restartNumberingAfterBreak="0">
    <w:nsid w:val="7177449C"/>
    <w:multiLevelType w:val="hybridMultilevel"/>
    <w:tmpl w:val="44FCDC54"/>
    <w:lvl w:ilvl="0" w:tplc="AFDC117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4" w15:restartNumberingAfterBreak="0">
    <w:nsid w:val="728E73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8676BC5"/>
    <w:multiLevelType w:val="multilevel"/>
    <w:tmpl w:val="0C7AFB3C"/>
    <w:lvl w:ilvl="0">
      <w:start w:val="1"/>
      <w:numFmt w:val="decimal"/>
      <w:pStyle w:val="Heading1"/>
      <w:lvlText w:val="VẤN ĐỀ %1."/>
      <w:lvlJc w:val="left"/>
      <w:pPr>
        <w:ind w:left="540" w:hanging="540"/>
      </w:pPr>
      <w:rPr>
        <w:rFonts w:ascii="Times New Roman" w:hAnsi="Times New Roman"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lang w:val="vi-V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7CCD1CE9"/>
    <w:multiLevelType w:val="hybridMultilevel"/>
    <w:tmpl w:val="74DEE146"/>
    <w:lvl w:ilvl="0" w:tplc="8B4E9D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E43B67"/>
    <w:multiLevelType w:val="multilevel"/>
    <w:tmpl w:val="FFF89A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FE600DC"/>
    <w:multiLevelType w:val="hybridMultilevel"/>
    <w:tmpl w:val="6C58C6DE"/>
    <w:lvl w:ilvl="0" w:tplc="0409000F">
      <w:start w:val="1"/>
      <w:numFmt w:val="decimal"/>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num w:numId="1" w16cid:durableId="1714227883">
    <w:abstractNumId w:val="18"/>
  </w:num>
  <w:num w:numId="2" w16cid:durableId="643507176">
    <w:abstractNumId w:val="34"/>
  </w:num>
  <w:num w:numId="3" w16cid:durableId="1310790613">
    <w:abstractNumId w:val="19"/>
  </w:num>
  <w:num w:numId="4" w16cid:durableId="1890340844">
    <w:abstractNumId w:val="45"/>
    <w:lvlOverride w:ilvl="0">
      <w:lvl w:ilvl="0">
        <w:start w:val="1"/>
        <w:numFmt w:val="decimal"/>
        <w:pStyle w:val="Heading1"/>
        <w:lvlText w:val="PHẦN  %1:"/>
        <w:lvlJc w:val="left"/>
        <w:pPr>
          <w:ind w:left="1080" w:hanging="360"/>
        </w:pPr>
        <w:rPr>
          <w:rFonts w:hint="default"/>
        </w:rPr>
      </w:lvl>
    </w:lvlOverride>
    <w:lvlOverride w:ilvl="1">
      <w:lvl w:ilvl="1">
        <w:start w:val="1"/>
        <w:numFmt w:val="lowerLetter"/>
        <w:pStyle w:val="Heading2"/>
        <w:lvlText w:val="%2."/>
        <w:lvlJc w:val="left"/>
        <w:pPr>
          <w:ind w:left="1800" w:hanging="360"/>
        </w:pPr>
        <w:rPr>
          <w:rFonts w:hint="default"/>
        </w:rPr>
      </w:lvl>
    </w:lvlOverride>
    <w:lvlOverride w:ilvl="2">
      <w:lvl w:ilvl="2">
        <w:start w:val="1"/>
        <w:numFmt w:val="lowerRoman"/>
        <w:pStyle w:val="Heading3"/>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5" w16cid:durableId="481577927">
    <w:abstractNumId w:val="33"/>
  </w:num>
  <w:num w:numId="6" w16cid:durableId="2028675843">
    <w:abstractNumId w:val="12"/>
  </w:num>
  <w:num w:numId="7" w16cid:durableId="67967493">
    <w:abstractNumId w:val="47"/>
  </w:num>
  <w:num w:numId="8" w16cid:durableId="1558316384">
    <w:abstractNumId w:val="44"/>
  </w:num>
  <w:num w:numId="9" w16cid:durableId="391657913">
    <w:abstractNumId w:val="23"/>
  </w:num>
  <w:num w:numId="10" w16cid:durableId="503403715">
    <w:abstractNumId w:val="39"/>
  </w:num>
  <w:num w:numId="11" w16cid:durableId="1324823089">
    <w:abstractNumId w:val="45"/>
    <w:lvlOverride w:ilvl="0">
      <w:lvl w:ilvl="0">
        <w:start w:val="1"/>
        <w:numFmt w:val="decimal"/>
        <w:pStyle w:val="Heading1"/>
        <w:lvlText w:val="CHƯƠNG %1."/>
        <w:lvlJc w:val="left"/>
        <w:pPr>
          <w:ind w:left="1440" w:hanging="360"/>
        </w:pPr>
        <w:rPr>
          <w:rFonts w:ascii="Times New Roman" w:hAnsi="Times New Roman" w:hint="default"/>
        </w:rPr>
      </w:lvl>
    </w:lvlOverride>
    <w:lvlOverride w:ilvl="1">
      <w:lvl w:ilvl="1">
        <w:start w:val="1"/>
        <w:numFmt w:val="decimal"/>
        <w:pStyle w:val="Heading2"/>
        <w:lvlText w:val="%1.%2."/>
        <w:lvlJc w:val="left"/>
        <w:pPr>
          <w:ind w:left="1872" w:hanging="432"/>
        </w:pPr>
        <w:rPr>
          <w:rFonts w:hint="default"/>
        </w:rPr>
      </w:lvl>
    </w:lvlOverride>
    <w:lvlOverride w:ilvl="2">
      <w:lvl w:ilvl="2">
        <w:start w:val="1"/>
        <w:numFmt w:val="decimal"/>
        <w:pStyle w:val="Heading3"/>
        <w:lvlText w:val="%1.%2.%3."/>
        <w:lvlJc w:val="left"/>
        <w:pPr>
          <w:ind w:left="1639" w:hanging="504"/>
        </w:pPr>
        <w:rPr>
          <w:rFonts w:hint="default"/>
        </w:rPr>
      </w:lvl>
    </w:lvlOverride>
    <w:lvlOverride w:ilvl="3">
      <w:lvl w:ilvl="3">
        <w:start w:val="1"/>
        <w:numFmt w:val="decimal"/>
        <w:lvlText w:val="%1.%2.%3.%4."/>
        <w:lvlJc w:val="left"/>
        <w:pPr>
          <w:ind w:left="2808" w:hanging="648"/>
        </w:pPr>
        <w:rPr>
          <w:rFonts w:hint="default"/>
        </w:rPr>
      </w:lvl>
    </w:lvlOverride>
    <w:lvlOverride w:ilvl="4">
      <w:lvl w:ilvl="4">
        <w:start w:val="1"/>
        <w:numFmt w:val="decimal"/>
        <w:lvlText w:val="%1.%2.%3.%4.%5."/>
        <w:lvlJc w:val="left"/>
        <w:pPr>
          <w:ind w:left="3312" w:hanging="792"/>
        </w:pPr>
        <w:rPr>
          <w:rFonts w:hint="default"/>
        </w:rPr>
      </w:lvl>
    </w:lvlOverride>
    <w:lvlOverride w:ilvl="5">
      <w:lvl w:ilvl="5">
        <w:start w:val="1"/>
        <w:numFmt w:val="decimal"/>
        <w:lvlText w:val="%1.%2.%3.%4.%5.%6."/>
        <w:lvlJc w:val="left"/>
        <w:pPr>
          <w:ind w:left="3816" w:hanging="936"/>
        </w:pPr>
        <w:rPr>
          <w:rFonts w:hint="default"/>
        </w:rPr>
      </w:lvl>
    </w:lvlOverride>
    <w:lvlOverride w:ilvl="6">
      <w:lvl w:ilvl="6">
        <w:start w:val="1"/>
        <w:numFmt w:val="decimal"/>
        <w:lvlText w:val="%1.%2.%3.%4.%5.%6.%7."/>
        <w:lvlJc w:val="left"/>
        <w:pPr>
          <w:ind w:left="4320" w:hanging="1080"/>
        </w:pPr>
        <w:rPr>
          <w:rFonts w:hint="default"/>
        </w:rPr>
      </w:lvl>
    </w:lvlOverride>
    <w:lvlOverride w:ilvl="7">
      <w:lvl w:ilvl="7">
        <w:start w:val="1"/>
        <w:numFmt w:val="decimal"/>
        <w:lvlText w:val="%1.%2.%3.%4.%5.%6.%7.%8."/>
        <w:lvlJc w:val="left"/>
        <w:pPr>
          <w:ind w:left="4824" w:hanging="1224"/>
        </w:pPr>
        <w:rPr>
          <w:rFonts w:hint="default"/>
        </w:rPr>
      </w:lvl>
    </w:lvlOverride>
    <w:lvlOverride w:ilvl="8">
      <w:lvl w:ilvl="8">
        <w:start w:val="1"/>
        <w:numFmt w:val="decimal"/>
        <w:lvlText w:val="%1.%2.%3.%4.%5.%6.%7.%8.%9."/>
        <w:lvlJc w:val="left"/>
        <w:pPr>
          <w:ind w:left="5400" w:hanging="1440"/>
        </w:pPr>
        <w:rPr>
          <w:rFonts w:hint="default"/>
        </w:rPr>
      </w:lvl>
    </w:lvlOverride>
  </w:num>
  <w:num w:numId="12" w16cid:durableId="2139058060">
    <w:abstractNumId w:val="32"/>
  </w:num>
  <w:num w:numId="13" w16cid:durableId="1313364809">
    <w:abstractNumId w:val="40"/>
  </w:num>
  <w:num w:numId="14" w16cid:durableId="781728163">
    <w:abstractNumId w:val="14"/>
  </w:num>
  <w:num w:numId="15" w16cid:durableId="1215970190">
    <w:abstractNumId w:val="48"/>
  </w:num>
  <w:num w:numId="16" w16cid:durableId="1231618788">
    <w:abstractNumId w:val="22"/>
  </w:num>
  <w:num w:numId="17" w16cid:durableId="947008801">
    <w:abstractNumId w:val="17"/>
  </w:num>
  <w:num w:numId="18" w16cid:durableId="2013993123">
    <w:abstractNumId w:val="43"/>
  </w:num>
  <w:num w:numId="19" w16cid:durableId="334184625">
    <w:abstractNumId w:val="10"/>
  </w:num>
  <w:num w:numId="20" w16cid:durableId="422805092">
    <w:abstractNumId w:val="38"/>
  </w:num>
  <w:num w:numId="21" w16cid:durableId="2037273111">
    <w:abstractNumId w:val="2"/>
  </w:num>
  <w:num w:numId="22" w16cid:durableId="108864981">
    <w:abstractNumId w:val="24"/>
  </w:num>
  <w:num w:numId="23" w16cid:durableId="1113943990">
    <w:abstractNumId w:val="9"/>
  </w:num>
  <w:num w:numId="24" w16cid:durableId="1403067788">
    <w:abstractNumId w:val="41"/>
  </w:num>
  <w:num w:numId="25" w16cid:durableId="2010012605">
    <w:abstractNumId w:val="21"/>
  </w:num>
  <w:num w:numId="26" w16cid:durableId="2139955847">
    <w:abstractNumId w:val="4"/>
  </w:num>
  <w:num w:numId="27" w16cid:durableId="1804496437">
    <w:abstractNumId w:val="15"/>
  </w:num>
  <w:num w:numId="28" w16cid:durableId="1051535591">
    <w:abstractNumId w:val="25"/>
  </w:num>
  <w:num w:numId="29" w16cid:durableId="1700231325">
    <w:abstractNumId w:val="29"/>
  </w:num>
  <w:num w:numId="30" w16cid:durableId="1466195997">
    <w:abstractNumId w:val="36"/>
  </w:num>
  <w:num w:numId="31" w16cid:durableId="694429176">
    <w:abstractNumId w:val="0"/>
  </w:num>
  <w:num w:numId="32" w16cid:durableId="2017032579">
    <w:abstractNumId w:val="30"/>
  </w:num>
  <w:num w:numId="33" w16cid:durableId="1956063013">
    <w:abstractNumId w:val="6"/>
  </w:num>
  <w:num w:numId="34" w16cid:durableId="1453936266">
    <w:abstractNumId w:val="28"/>
  </w:num>
  <w:num w:numId="35" w16cid:durableId="1887058019">
    <w:abstractNumId w:val="13"/>
  </w:num>
  <w:num w:numId="36" w16cid:durableId="264730864">
    <w:abstractNumId w:val="7"/>
  </w:num>
  <w:num w:numId="37" w16cid:durableId="1395352759">
    <w:abstractNumId w:val="20"/>
  </w:num>
  <w:num w:numId="38" w16cid:durableId="719592127">
    <w:abstractNumId w:val="16"/>
  </w:num>
  <w:num w:numId="39" w16cid:durableId="2041127470">
    <w:abstractNumId w:val="1"/>
  </w:num>
  <w:num w:numId="40" w16cid:durableId="5134802">
    <w:abstractNumId w:val="37"/>
  </w:num>
  <w:num w:numId="41" w16cid:durableId="40709895">
    <w:abstractNumId w:val="31"/>
  </w:num>
  <w:num w:numId="42" w16cid:durableId="1280989533">
    <w:abstractNumId w:val="26"/>
  </w:num>
  <w:num w:numId="43" w16cid:durableId="1492329686">
    <w:abstractNumId w:val="42"/>
  </w:num>
  <w:num w:numId="44" w16cid:durableId="1193154075">
    <w:abstractNumId w:val="5"/>
  </w:num>
  <w:num w:numId="45" w16cid:durableId="1313607489">
    <w:abstractNumId w:val="35"/>
  </w:num>
  <w:num w:numId="46" w16cid:durableId="1126775076">
    <w:abstractNumId w:val="8"/>
  </w:num>
  <w:num w:numId="47" w16cid:durableId="621619815">
    <w:abstractNumId w:val="11"/>
  </w:num>
  <w:num w:numId="48" w16cid:durableId="1619212986">
    <w:abstractNumId w:val="3"/>
  </w:num>
  <w:num w:numId="49" w16cid:durableId="229314005">
    <w:abstractNumId w:val="27"/>
  </w:num>
  <w:num w:numId="50" w16cid:durableId="1044252463">
    <w:abstractNumId w:val="4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D4"/>
    <w:rsid w:val="00000075"/>
    <w:rsid w:val="00000566"/>
    <w:rsid w:val="0000186D"/>
    <w:rsid w:val="00001E94"/>
    <w:rsid w:val="00002007"/>
    <w:rsid w:val="000025C2"/>
    <w:rsid w:val="000032D1"/>
    <w:rsid w:val="0000356C"/>
    <w:rsid w:val="00003D25"/>
    <w:rsid w:val="00003E84"/>
    <w:rsid w:val="000040EE"/>
    <w:rsid w:val="00004771"/>
    <w:rsid w:val="00004C33"/>
    <w:rsid w:val="0000506E"/>
    <w:rsid w:val="00005414"/>
    <w:rsid w:val="0000593A"/>
    <w:rsid w:val="00005DBD"/>
    <w:rsid w:val="000063C2"/>
    <w:rsid w:val="0000766C"/>
    <w:rsid w:val="000101A5"/>
    <w:rsid w:val="0001101D"/>
    <w:rsid w:val="0001114E"/>
    <w:rsid w:val="0001135A"/>
    <w:rsid w:val="00011501"/>
    <w:rsid w:val="00011E53"/>
    <w:rsid w:val="00011F6F"/>
    <w:rsid w:val="00011F8B"/>
    <w:rsid w:val="000122A8"/>
    <w:rsid w:val="00012CC0"/>
    <w:rsid w:val="00012D80"/>
    <w:rsid w:val="00012ECB"/>
    <w:rsid w:val="00014511"/>
    <w:rsid w:val="000145E9"/>
    <w:rsid w:val="00014810"/>
    <w:rsid w:val="00014AD5"/>
    <w:rsid w:val="00014B9E"/>
    <w:rsid w:val="00014D1E"/>
    <w:rsid w:val="0001589A"/>
    <w:rsid w:val="00015AE6"/>
    <w:rsid w:val="000167D1"/>
    <w:rsid w:val="00016C1F"/>
    <w:rsid w:val="00017057"/>
    <w:rsid w:val="00017347"/>
    <w:rsid w:val="00017717"/>
    <w:rsid w:val="000202E8"/>
    <w:rsid w:val="00020455"/>
    <w:rsid w:val="00020A3C"/>
    <w:rsid w:val="00021C8C"/>
    <w:rsid w:val="000227CE"/>
    <w:rsid w:val="00023436"/>
    <w:rsid w:val="00023994"/>
    <w:rsid w:val="00023B1E"/>
    <w:rsid w:val="0002425F"/>
    <w:rsid w:val="00024F33"/>
    <w:rsid w:val="00025727"/>
    <w:rsid w:val="0002588C"/>
    <w:rsid w:val="00025902"/>
    <w:rsid w:val="00025C99"/>
    <w:rsid w:val="00026593"/>
    <w:rsid w:val="00026677"/>
    <w:rsid w:val="000272B1"/>
    <w:rsid w:val="000273BC"/>
    <w:rsid w:val="000273DE"/>
    <w:rsid w:val="00027EA3"/>
    <w:rsid w:val="00030581"/>
    <w:rsid w:val="00030617"/>
    <w:rsid w:val="000306E5"/>
    <w:rsid w:val="00031AB1"/>
    <w:rsid w:val="00032464"/>
    <w:rsid w:val="00032A86"/>
    <w:rsid w:val="00032BAF"/>
    <w:rsid w:val="000330F7"/>
    <w:rsid w:val="00033291"/>
    <w:rsid w:val="000335A2"/>
    <w:rsid w:val="000335E4"/>
    <w:rsid w:val="00033E0D"/>
    <w:rsid w:val="000340D2"/>
    <w:rsid w:val="00034B73"/>
    <w:rsid w:val="00034D05"/>
    <w:rsid w:val="00035492"/>
    <w:rsid w:val="00035C96"/>
    <w:rsid w:val="00035CDA"/>
    <w:rsid w:val="00035DCB"/>
    <w:rsid w:val="00036051"/>
    <w:rsid w:val="00036077"/>
    <w:rsid w:val="0003623E"/>
    <w:rsid w:val="000362FC"/>
    <w:rsid w:val="000366A1"/>
    <w:rsid w:val="00036921"/>
    <w:rsid w:val="00036AFD"/>
    <w:rsid w:val="00036DD1"/>
    <w:rsid w:val="00036F87"/>
    <w:rsid w:val="0003706E"/>
    <w:rsid w:val="0003773B"/>
    <w:rsid w:val="0003781D"/>
    <w:rsid w:val="00037BC8"/>
    <w:rsid w:val="00037DDD"/>
    <w:rsid w:val="00040004"/>
    <w:rsid w:val="00040EE6"/>
    <w:rsid w:val="00040FDA"/>
    <w:rsid w:val="00041449"/>
    <w:rsid w:val="00041A65"/>
    <w:rsid w:val="000422DA"/>
    <w:rsid w:val="00042522"/>
    <w:rsid w:val="00042944"/>
    <w:rsid w:val="00042A85"/>
    <w:rsid w:val="00042E80"/>
    <w:rsid w:val="0004307A"/>
    <w:rsid w:val="0004308B"/>
    <w:rsid w:val="00043140"/>
    <w:rsid w:val="0004341F"/>
    <w:rsid w:val="00044363"/>
    <w:rsid w:val="00044567"/>
    <w:rsid w:val="00044A96"/>
    <w:rsid w:val="00044B51"/>
    <w:rsid w:val="00044CD5"/>
    <w:rsid w:val="00044E29"/>
    <w:rsid w:val="00044FF9"/>
    <w:rsid w:val="000458EE"/>
    <w:rsid w:val="00045A0A"/>
    <w:rsid w:val="00045F13"/>
    <w:rsid w:val="00045FC3"/>
    <w:rsid w:val="00046C53"/>
    <w:rsid w:val="00046E5A"/>
    <w:rsid w:val="00046ED9"/>
    <w:rsid w:val="00046FA5"/>
    <w:rsid w:val="0004756D"/>
    <w:rsid w:val="00047755"/>
    <w:rsid w:val="00047C96"/>
    <w:rsid w:val="00047DA4"/>
    <w:rsid w:val="00047E37"/>
    <w:rsid w:val="00047F99"/>
    <w:rsid w:val="0005048A"/>
    <w:rsid w:val="00050890"/>
    <w:rsid w:val="00050B7A"/>
    <w:rsid w:val="00050BC2"/>
    <w:rsid w:val="000510CD"/>
    <w:rsid w:val="000513F0"/>
    <w:rsid w:val="00051F3F"/>
    <w:rsid w:val="00051F57"/>
    <w:rsid w:val="00051F9E"/>
    <w:rsid w:val="0005264E"/>
    <w:rsid w:val="00052722"/>
    <w:rsid w:val="00052906"/>
    <w:rsid w:val="00052AF1"/>
    <w:rsid w:val="00052B8D"/>
    <w:rsid w:val="00052B9A"/>
    <w:rsid w:val="00052F84"/>
    <w:rsid w:val="0005365C"/>
    <w:rsid w:val="00053786"/>
    <w:rsid w:val="00053A47"/>
    <w:rsid w:val="00053E81"/>
    <w:rsid w:val="00054B27"/>
    <w:rsid w:val="00055BDF"/>
    <w:rsid w:val="00056139"/>
    <w:rsid w:val="0005627B"/>
    <w:rsid w:val="000564BE"/>
    <w:rsid w:val="000566AB"/>
    <w:rsid w:val="00056BBB"/>
    <w:rsid w:val="00056F21"/>
    <w:rsid w:val="000572AF"/>
    <w:rsid w:val="000573C6"/>
    <w:rsid w:val="00057999"/>
    <w:rsid w:val="000600FE"/>
    <w:rsid w:val="00060DA9"/>
    <w:rsid w:val="00060F98"/>
    <w:rsid w:val="00061DE3"/>
    <w:rsid w:val="00062504"/>
    <w:rsid w:val="0006292C"/>
    <w:rsid w:val="00062AA0"/>
    <w:rsid w:val="00062D29"/>
    <w:rsid w:val="0006317B"/>
    <w:rsid w:val="000633FB"/>
    <w:rsid w:val="0006383F"/>
    <w:rsid w:val="00063867"/>
    <w:rsid w:val="00063A4A"/>
    <w:rsid w:val="00063D1C"/>
    <w:rsid w:val="000645AF"/>
    <w:rsid w:val="00064E33"/>
    <w:rsid w:val="00065476"/>
    <w:rsid w:val="00065495"/>
    <w:rsid w:val="000663F3"/>
    <w:rsid w:val="00066408"/>
    <w:rsid w:val="00066422"/>
    <w:rsid w:val="0006653F"/>
    <w:rsid w:val="00066C8E"/>
    <w:rsid w:val="00066DE4"/>
    <w:rsid w:val="00066EA1"/>
    <w:rsid w:val="00067674"/>
    <w:rsid w:val="00067D1D"/>
    <w:rsid w:val="00067E9D"/>
    <w:rsid w:val="000703F2"/>
    <w:rsid w:val="000707E3"/>
    <w:rsid w:val="0007096B"/>
    <w:rsid w:val="00070985"/>
    <w:rsid w:val="00071526"/>
    <w:rsid w:val="0007196F"/>
    <w:rsid w:val="00071A5F"/>
    <w:rsid w:val="00071FB9"/>
    <w:rsid w:val="00071FEC"/>
    <w:rsid w:val="00072199"/>
    <w:rsid w:val="00072DAF"/>
    <w:rsid w:val="0007326C"/>
    <w:rsid w:val="00073279"/>
    <w:rsid w:val="000734FB"/>
    <w:rsid w:val="000735EF"/>
    <w:rsid w:val="000738CC"/>
    <w:rsid w:val="00073DE3"/>
    <w:rsid w:val="000743B1"/>
    <w:rsid w:val="000744E9"/>
    <w:rsid w:val="0007481D"/>
    <w:rsid w:val="0007495F"/>
    <w:rsid w:val="000751D6"/>
    <w:rsid w:val="000759A8"/>
    <w:rsid w:val="000759EF"/>
    <w:rsid w:val="00075BCB"/>
    <w:rsid w:val="00075D58"/>
    <w:rsid w:val="000764A9"/>
    <w:rsid w:val="000773EB"/>
    <w:rsid w:val="0007755D"/>
    <w:rsid w:val="000777D6"/>
    <w:rsid w:val="000778F8"/>
    <w:rsid w:val="00077A87"/>
    <w:rsid w:val="00077AD2"/>
    <w:rsid w:val="00077C67"/>
    <w:rsid w:val="00077D19"/>
    <w:rsid w:val="0008036E"/>
    <w:rsid w:val="0008073F"/>
    <w:rsid w:val="00080AC6"/>
    <w:rsid w:val="00080EC8"/>
    <w:rsid w:val="000817B5"/>
    <w:rsid w:val="00081AF5"/>
    <w:rsid w:val="00082494"/>
    <w:rsid w:val="000824BF"/>
    <w:rsid w:val="000829C2"/>
    <w:rsid w:val="00082B90"/>
    <w:rsid w:val="00083015"/>
    <w:rsid w:val="00083A7D"/>
    <w:rsid w:val="00084C66"/>
    <w:rsid w:val="00085CB9"/>
    <w:rsid w:val="00085F92"/>
    <w:rsid w:val="0008608A"/>
    <w:rsid w:val="00086219"/>
    <w:rsid w:val="00086480"/>
    <w:rsid w:val="0008663C"/>
    <w:rsid w:val="00086AF1"/>
    <w:rsid w:val="00086DF7"/>
    <w:rsid w:val="00087284"/>
    <w:rsid w:val="00087A70"/>
    <w:rsid w:val="00087BF6"/>
    <w:rsid w:val="0009041D"/>
    <w:rsid w:val="00090915"/>
    <w:rsid w:val="000911E2"/>
    <w:rsid w:val="000915EE"/>
    <w:rsid w:val="00091990"/>
    <w:rsid w:val="000921A7"/>
    <w:rsid w:val="00092F7E"/>
    <w:rsid w:val="000931BF"/>
    <w:rsid w:val="00093AF3"/>
    <w:rsid w:val="000940A1"/>
    <w:rsid w:val="0009431C"/>
    <w:rsid w:val="000943FC"/>
    <w:rsid w:val="0009452E"/>
    <w:rsid w:val="00094706"/>
    <w:rsid w:val="000949D0"/>
    <w:rsid w:val="00094A20"/>
    <w:rsid w:val="000955F3"/>
    <w:rsid w:val="00095F6F"/>
    <w:rsid w:val="00096345"/>
    <w:rsid w:val="00096C4F"/>
    <w:rsid w:val="00096DB2"/>
    <w:rsid w:val="00096DCF"/>
    <w:rsid w:val="0009730A"/>
    <w:rsid w:val="0009780F"/>
    <w:rsid w:val="000978CD"/>
    <w:rsid w:val="00097962"/>
    <w:rsid w:val="00097A06"/>
    <w:rsid w:val="00097DE6"/>
    <w:rsid w:val="00097E8A"/>
    <w:rsid w:val="00097FAB"/>
    <w:rsid w:val="000A001B"/>
    <w:rsid w:val="000A01EF"/>
    <w:rsid w:val="000A0254"/>
    <w:rsid w:val="000A02A4"/>
    <w:rsid w:val="000A03C2"/>
    <w:rsid w:val="000A0825"/>
    <w:rsid w:val="000A0AE2"/>
    <w:rsid w:val="000A0E9C"/>
    <w:rsid w:val="000A0EC8"/>
    <w:rsid w:val="000A10F7"/>
    <w:rsid w:val="000A16FD"/>
    <w:rsid w:val="000A1E63"/>
    <w:rsid w:val="000A1E69"/>
    <w:rsid w:val="000A24F5"/>
    <w:rsid w:val="000A30F9"/>
    <w:rsid w:val="000A371D"/>
    <w:rsid w:val="000A3C22"/>
    <w:rsid w:val="000A3EB8"/>
    <w:rsid w:val="000A413F"/>
    <w:rsid w:val="000A41A9"/>
    <w:rsid w:val="000A445D"/>
    <w:rsid w:val="000A452C"/>
    <w:rsid w:val="000A467F"/>
    <w:rsid w:val="000A4681"/>
    <w:rsid w:val="000A46DA"/>
    <w:rsid w:val="000A4728"/>
    <w:rsid w:val="000A4A47"/>
    <w:rsid w:val="000A4C13"/>
    <w:rsid w:val="000A4CFE"/>
    <w:rsid w:val="000A50E2"/>
    <w:rsid w:val="000A5C28"/>
    <w:rsid w:val="000A63A4"/>
    <w:rsid w:val="000A648C"/>
    <w:rsid w:val="000A6754"/>
    <w:rsid w:val="000A6A32"/>
    <w:rsid w:val="000A6A4F"/>
    <w:rsid w:val="000A71F5"/>
    <w:rsid w:val="000A723A"/>
    <w:rsid w:val="000A73B7"/>
    <w:rsid w:val="000A79D8"/>
    <w:rsid w:val="000A7C48"/>
    <w:rsid w:val="000A7CA5"/>
    <w:rsid w:val="000B013D"/>
    <w:rsid w:val="000B058A"/>
    <w:rsid w:val="000B0C33"/>
    <w:rsid w:val="000B1182"/>
    <w:rsid w:val="000B1E36"/>
    <w:rsid w:val="000B2105"/>
    <w:rsid w:val="000B3414"/>
    <w:rsid w:val="000B3F6E"/>
    <w:rsid w:val="000B435E"/>
    <w:rsid w:val="000B4F5B"/>
    <w:rsid w:val="000B50B0"/>
    <w:rsid w:val="000B5215"/>
    <w:rsid w:val="000B5412"/>
    <w:rsid w:val="000B575B"/>
    <w:rsid w:val="000B6304"/>
    <w:rsid w:val="000B6347"/>
    <w:rsid w:val="000B7195"/>
    <w:rsid w:val="000B7B20"/>
    <w:rsid w:val="000B7C73"/>
    <w:rsid w:val="000B7DCB"/>
    <w:rsid w:val="000C01A8"/>
    <w:rsid w:val="000C041D"/>
    <w:rsid w:val="000C0466"/>
    <w:rsid w:val="000C0470"/>
    <w:rsid w:val="000C04C3"/>
    <w:rsid w:val="000C08EE"/>
    <w:rsid w:val="000C1202"/>
    <w:rsid w:val="000C1A29"/>
    <w:rsid w:val="000C1A33"/>
    <w:rsid w:val="000C1B90"/>
    <w:rsid w:val="000C1C37"/>
    <w:rsid w:val="000C244E"/>
    <w:rsid w:val="000C28C6"/>
    <w:rsid w:val="000C2BF8"/>
    <w:rsid w:val="000C3062"/>
    <w:rsid w:val="000C30ED"/>
    <w:rsid w:val="000C3BA3"/>
    <w:rsid w:val="000C3E4B"/>
    <w:rsid w:val="000C41AD"/>
    <w:rsid w:val="000C4DB5"/>
    <w:rsid w:val="000C4EBF"/>
    <w:rsid w:val="000C4F36"/>
    <w:rsid w:val="000C528B"/>
    <w:rsid w:val="000C53B4"/>
    <w:rsid w:val="000C5477"/>
    <w:rsid w:val="000C5781"/>
    <w:rsid w:val="000C62EE"/>
    <w:rsid w:val="000C632C"/>
    <w:rsid w:val="000C65F5"/>
    <w:rsid w:val="000C6BDF"/>
    <w:rsid w:val="000C6FF7"/>
    <w:rsid w:val="000C7800"/>
    <w:rsid w:val="000C7E6C"/>
    <w:rsid w:val="000D1516"/>
    <w:rsid w:val="000D151E"/>
    <w:rsid w:val="000D16B1"/>
    <w:rsid w:val="000D1B5E"/>
    <w:rsid w:val="000D2783"/>
    <w:rsid w:val="000D2891"/>
    <w:rsid w:val="000D2CB1"/>
    <w:rsid w:val="000D2FF1"/>
    <w:rsid w:val="000D384A"/>
    <w:rsid w:val="000D3DA2"/>
    <w:rsid w:val="000D3E0A"/>
    <w:rsid w:val="000D3E8E"/>
    <w:rsid w:val="000D3E9C"/>
    <w:rsid w:val="000D490E"/>
    <w:rsid w:val="000D5679"/>
    <w:rsid w:val="000D56E3"/>
    <w:rsid w:val="000D57FA"/>
    <w:rsid w:val="000D5F19"/>
    <w:rsid w:val="000D659F"/>
    <w:rsid w:val="000D6674"/>
    <w:rsid w:val="000D6B13"/>
    <w:rsid w:val="000D6B82"/>
    <w:rsid w:val="000D6E48"/>
    <w:rsid w:val="000D77AF"/>
    <w:rsid w:val="000D7DF2"/>
    <w:rsid w:val="000E0408"/>
    <w:rsid w:val="000E0467"/>
    <w:rsid w:val="000E0BB3"/>
    <w:rsid w:val="000E1972"/>
    <w:rsid w:val="000E1CE4"/>
    <w:rsid w:val="000E1F0E"/>
    <w:rsid w:val="000E2D07"/>
    <w:rsid w:val="000E2FE4"/>
    <w:rsid w:val="000E30DB"/>
    <w:rsid w:val="000E3301"/>
    <w:rsid w:val="000E3424"/>
    <w:rsid w:val="000E37E7"/>
    <w:rsid w:val="000E3904"/>
    <w:rsid w:val="000E425B"/>
    <w:rsid w:val="000E4836"/>
    <w:rsid w:val="000E504E"/>
    <w:rsid w:val="000E5513"/>
    <w:rsid w:val="000E5976"/>
    <w:rsid w:val="000E5988"/>
    <w:rsid w:val="000E59CE"/>
    <w:rsid w:val="000E5ADE"/>
    <w:rsid w:val="000E6D3B"/>
    <w:rsid w:val="000F028B"/>
    <w:rsid w:val="000F0909"/>
    <w:rsid w:val="000F0EC2"/>
    <w:rsid w:val="000F11EF"/>
    <w:rsid w:val="000F129A"/>
    <w:rsid w:val="000F1BE5"/>
    <w:rsid w:val="000F2008"/>
    <w:rsid w:val="000F2F45"/>
    <w:rsid w:val="000F31FE"/>
    <w:rsid w:val="000F33BF"/>
    <w:rsid w:val="000F3518"/>
    <w:rsid w:val="000F3918"/>
    <w:rsid w:val="000F4572"/>
    <w:rsid w:val="000F4B13"/>
    <w:rsid w:val="000F4E26"/>
    <w:rsid w:val="000F4EB9"/>
    <w:rsid w:val="000F4F9D"/>
    <w:rsid w:val="000F52BF"/>
    <w:rsid w:val="000F6906"/>
    <w:rsid w:val="000F6D6C"/>
    <w:rsid w:val="000F6E9C"/>
    <w:rsid w:val="000F6ECB"/>
    <w:rsid w:val="000F6F04"/>
    <w:rsid w:val="000F7172"/>
    <w:rsid w:val="000F77EF"/>
    <w:rsid w:val="000F79F1"/>
    <w:rsid w:val="000F7DAD"/>
    <w:rsid w:val="000F7EE2"/>
    <w:rsid w:val="00100330"/>
    <w:rsid w:val="001003C6"/>
    <w:rsid w:val="0010062F"/>
    <w:rsid w:val="00100CEC"/>
    <w:rsid w:val="00101637"/>
    <w:rsid w:val="00101B85"/>
    <w:rsid w:val="00101C90"/>
    <w:rsid w:val="00101D34"/>
    <w:rsid w:val="00102457"/>
    <w:rsid w:val="00102BE3"/>
    <w:rsid w:val="00102EF5"/>
    <w:rsid w:val="0010312C"/>
    <w:rsid w:val="00103213"/>
    <w:rsid w:val="001032CD"/>
    <w:rsid w:val="0010379B"/>
    <w:rsid w:val="00103CBC"/>
    <w:rsid w:val="00103CD5"/>
    <w:rsid w:val="001046C5"/>
    <w:rsid w:val="00104796"/>
    <w:rsid w:val="00105130"/>
    <w:rsid w:val="00105267"/>
    <w:rsid w:val="00105499"/>
    <w:rsid w:val="0010562C"/>
    <w:rsid w:val="00105F26"/>
    <w:rsid w:val="001067BC"/>
    <w:rsid w:val="0010688C"/>
    <w:rsid w:val="001069A9"/>
    <w:rsid w:val="001069D7"/>
    <w:rsid w:val="00106D94"/>
    <w:rsid w:val="001072A9"/>
    <w:rsid w:val="001075EF"/>
    <w:rsid w:val="001103B1"/>
    <w:rsid w:val="00110DA7"/>
    <w:rsid w:val="00111309"/>
    <w:rsid w:val="00111727"/>
    <w:rsid w:val="00111EF5"/>
    <w:rsid w:val="00112083"/>
    <w:rsid w:val="00112956"/>
    <w:rsid w:val="00112C3C"/>
    <w:rsid w:val="00113159"/>
    <w:rsid w:val="00113459"/>
    <w:rsid w:val="00113513"/>
    <w:rsid w:val="001136AB"/>
    <w:rsid w:val="0011393C"/>
    <w:rsid w:val="001139CC"/>
    <w:rsid w:val="00114170"/>
    <w:rsid w:val="00114932"/>
    <w:rsid w:val="00114962"/>
    <w:rsid w:val="00114C87"/>
    <w:rsid w:val="00115148"/>
    <w:rsid w:val="00115DE7"/>
    <w:rsid w:val="00116173"/>
    <w:rsid w:val="00116576"/>
    <w:rsid w:val="00116799"/>
    <w:rsid w:val="001169D1"/>
    <w:rsid w:val="00116B8C"/>
    <w:rsid w:val="00116D7A"/>
    <w:rsid w:val="00116E1B"/>
    <w:rsid w:val="00117248"/>
    <w:rsid w:val="00117BEF"/>
    <w:rsid w:val="00120157"/>
    <w:rsid w:val="001201B1"/>
    <w:rsid w:val="001206D0"/>
    <w:rsid w:val="001209B7"/>
    <w:rsid w:val="00120B73"/>
    <w:rsid w:val="00120FC9"/>
    <w:rsid w:val="00121295"/>
    <w:rsid w:val="00121AF4"/>
    <w:rsid w:val="00121C48"/>
    <w:rsid w:val="0012230B"/>
    <w:rsid w:val="00122AA8"/>
    <w:rsid w:val="00123E70"/>
    <w:rsid w:val="001244EC"/>
    <w:rsid w:val="001247EE"/>
    <w:rsid w:val="001249B3"/>
    <w:rsid w:val="00124BF4"/>
    <w:rsid w:val="00125063"/>
    <w:rsid w:val="00125162"/>
    <w:rsid w:val="00125C99"/>
    <w:rsid w:val="00125F99"/>
    <w:rsid w:val="001263AA"/>
    <w:rsid w:val="0012642D"/>
    <w:rsid w:val="00126442"/>
    <w:rsid w:val="001269A1"/>
    <w:rsid w:val="00126AAC"/>
    <w:rsid w:val="00126EE8"/>
    <w:rsid w:val="00126FD2"/>
    <w:rsid w:val="0012703C"/>
    <w:rsid w:val="00127B96"/>
    <w:rsid w:val="00127C21"/>
    <w:rsid w:val="00130037"/>
    <w:rsid w:val="00130409"/>
    <w:rsid w:val="00130A18"/>
    <w:rsid w:val="001314A0"/>
    <w:rsid w:val="0013165F"/>
    <w:rsid w:val="00131939"/>
    <w:rsid w:val="00131C70"/>
    <w:rsid w:val="00131DDD"/>
    <w:rsid w:val="00131E81"/>
    <w:rsid w:val="001320A3"/>
    <w:rsid w:val="00132248"/>
    <w:rsid w:val="00132561"/>
    <w:rsid w:val="0013290C"/>
    <w:rsid w:val="00132931"/>
    <w:rsid w:val="001332DE"/>
    <w:rsid w:val="0013377D"/>
    <w:rsid w:val="0013394F"/>
    <w:rsid w:val="001339F9"/>
    <w:rsid w:val="00134425"/>
    <w:rsid w:val="001344C8"/>
    <w:rsid w:val="00134930"/>
    <w:rsid w:val="00135169"/>
    <w:rsid w:val="001355DC"/>
    <w:rsid w:val="001356C4"/>
    <w:rsid w:val="00136260"/>
    <w:rsid w:val="00136607"/>
    <w:rsid w:val="00136682"/>
    <w:rsid w:val="00136B68"/>
    <w:rsid w:val="00136D04"/>
    <w:rsid w:val="00136DC4"/>
    <w:rsid w:val="00137BE8"/>
    <w:rsid w:val="00137CC9"/>
    <w:rsid w:val="00137E0C"/>
    <w:rsid w:val="001403A7"/>
    <w:rsid w:val="00140474"/>
    <w:rsid w:val="00140A7E"/>
    <w:rsid w:val="001410AD"/>
    <w:rsid w:val="00141CFF"/>
    <w:rsid w:val="0014219F"/>
    <w:rsid w:val="001422E5"/>
    <w:rsid w:val="0014239C"/>
    <w:rsid w:val="0014249B"/>
    <w:rsid w:val="00142766"/>
    <w:rsid w:val="00142FE2"/>
    <w:rsid w:val="001431CB"/>
    <w:rsid w:val="001434E7"/>
    <w:rsid w:val="0014362E"/>
    <w:rsid w:val="001436FB"/>
    <w:rsid w:val="00143CA9"/>
    <w:rsid w:val="0014413F"/>
    <w:rsid w:val="0014478F"/>
    <w:rsid w:val="001459C1"/>
    <w:rsid w:val="00145B27"/>
    <w:rsid w:val="00145BE0"/>
    <w:rsid w:val="00145FC2"/>
    <w:rsid w:val="001460A5"/>
    <w:rsid w:val="001462D7"/>
    <w:rsid w:val="00146A4D"/>
    <w:rsid w:val="00146B48"/>
    <w:rsid w:val="00146F18"/>
    <w:rsid w:val="001470CB"/>
    <w:rsid w:val="00147275"/>
    <w:rsid w:val="0015021D"/>
    <w:rsid w:val="001504E3"/>
    <w:rsid w:val="00150F73"/>
    <w:rsid w:val="0015291A"/>
    <w:rsid w:val="00152DB3"/>
    <w:rsid w:val="001530F4"/>
    <w:rsid w:val="001532E7"/>
    <w:rsid w:val="00153F23"/>
    <w:rsid w:val="00154DE5"/>
    <w:rsid w:val="0015542C"/>
    <w:rsid w:val="0015559D"/>
    <w:rsid w:val="00156602"/>
    <w:rsid w:val="00156FEF"/>
    <w:rsid w:val="001577FD"/>
    <w:rsid w:val="001578F8"/>
    <w:rsid w:val="001579B4"/>
    <w:rsid w:val="001579E6"/>
    <w:rsid w:val="00157C06"/>
    <w:rsid w:val="00157CCB"/>
    <w:rsid w:val="001602F3"/>
    <w:rsid w:val="001603A5"/>
    <w:rsid w:val="00160BF0"/>
    <w:rsid w:val="00161356"/>
    <w:rsid w:val="00161B0A"/>
    <w:rsid w:val="0016250F"/>
    <w:rsid w:val="001628AD"/>
    <w:rsid w:val="00162F21"/>
    <w:rsid w:val="00162F65"/>
    <w:rsid w:val="00163220"/>
    <w:rsid w:val="001633F2"/>
    <w:rsid w:val="00163432"/>
    <w:rsid w:val="00163E87"/>
    <w:rsid w:val="001641B2"/>
    <w:rsid w:val="001642F0"/>
    <w:rsid w:val="0016462C"/>
    <w:rsid w:val="001647D3"/>
    <w:rsid w:val="0016577C"/>
    <w:rsid w:val="00165B04"/>
    <w:rsid w:val="00165BC0"/>
    <w:rsid w:val="00165BF5"/>
    <w:rsid w:val="00165DD9"/>
    <w:rsid w:val="00166350"/>
    <w:rsid w:val="0016645B"/>
    <w:rsid w:val="0016665F"/>
    <w:rsid w:val="00166B98"/>
    <w:rsid w:val="00167187"/>
    <w:rsid w:val="001673CD"/>
    <w:rsid w:val="001675B5"/>
    <w:rsid w:val="001677C8"/>
    <w:rsid w:val="001704C0"/>
    <w:rsid w:val="00170A0E"/>
    <w:rsid w:val="00170A76"/>
    <w:rsid w:val="00170B2B"/>
    <w:rsid w:val="00170E59"/>
    <w:rsid w:val="001711B5"/>
    <w:rsid w:val="00172153"/>
    <w:rsid w:val="00172155"/>
    <w:rsid w:val="0017276B"/>
    <w:rsid w:val="0017298F"/>
    <w:rsid w:val="0017311D"/>
    <w:rsid w:val="00173152"/>
    <w:rsid w:val="00173D3B"/>
    <w:rsid w:val="001740F1"/>
    <w:rsid w:val="00174107"/>
    <w:rsid w:val="001744F6"/>
    <w:rsid w:val="00175374"/>
    <w:rsid w:val="0017573B"/>
    <w:rsid w:val="001758B4"/>
    <w:rsid w:val="00175CB4"/>
    <w:rsid w:val="001760F4"/>
    <w:rsid w:val="0017633F"/>
    <w:rsid w:val="00176974"/>
    <w:rsid w:val="00177F52"/>
    <w:rsid w:val="0018007A"/>
    <w:rsid w:val="0018148E"/>
    <w:rsid w:val="001814E6"/>
    <w:rsid w:val="001819C0"/>
    <w:rsid w:val="001828C8"/>
    <w:rsid w:val="00182DA3"/>
    <w:rsid w:val="00183DC3"/>
    <w:rsid w:val="00183E8D"/>
    <w:rsid w:val="001841E3"/>
    <w:rsid w:val="001848F7"/>
    <w:rsid w:val="0018492C"/>
    <w:rsid w:val="00184C1F"/>
    <w:rsid w:val="00185016"/>
    <w:rsid w:val="00185355"/>
    <w:rsid w:val="00185D4D"/>
    <w:rsid w:val="00185FBA"/>
    <w:rsid w:val="00185FC2"/>
    <w:rsid w:val="00185FC9"/>
    <w:rsid w:val="00186255"/>
    <w:rsid w:val="00186547"/>
    <w:rsid w:val="00186D28"/>
    <w:rsid w:val="00186F1D"/>
    <w:rsid w:val="00187215"/>
    <w:rsid w:val="00187257"/>
    <w:rsid w:val="00190342"/>
    <w:rsid w:val="001907EA"/>
    <w:rsid w:val="00190F1A"/>
    <w:rsid w:val="001910C1"/>
    <w:rsid w:val="001923A5"/>
    <w:rsid w:val="001927DB"/>
    <w:rsid w:val="00192FA3"/>
    <w:rsid w:val="0019340E"/>
    <w:rsid w:val="001934BA"/>
    <w:rsid w:val="00194C54"/>
    <w:rsid w:val="00195117"/>
    <w:rsid w:val="00195BB3"/>
    <w:rsid w:val="001962C4"/>
    <w:rsid w:val="001964A6"/>
    <w:rsid w:val="00196696"/>
    <w:rsid w:val="001970A9"/>
    <w:rsid w:val="001976BC"/>
    <w:rsid w:val="001A06CF"/>
    <w:rsid w:val="001A1739"/>
    <w:rsid w:val="001A20B2"/>
    <w:rsid w:val="001A22EA"/>
    <w:rsid w:val="001A25DD"/>
    <w:rsid w:val="001A28E4"/>
    <w:rsid w:val="001A28F5"/>
    <w:rsid w:val="001A297C"/>
    <w:rsid w:val="001A2A4E"/>
    <w:rsid w:val="001A2CBB"/>
    <w:rsid w:val="001A30C2"/>
    <w:rsid w:val="001A352A"/>
    <w:rsid w:val="001A3A2D"/>
    <w:rsid w:val="001A3E94"/>
    <w:rsid w:val="001A4A6A"/>
    <w:rsid w:val="001A4C39"/>
    <w:rsid w:val="001A4D4A"/>
    <w:rsid w:val="001A5097"/>
    <w:rsid w:val="001A5660"/>
    <w:rsid w:val="001A57FF"/>
    <w:rsid w:val="001A5A95"/>
    <w:rsid w:val="001A5CE7"/>
    <w:rsid w:val="001A601F"/>
    <w:rsid w:val="001A6363"/>
    <w:rsid w:val="001A67E8"/>
    <w:rsid w:val="001A6B90"/>
    <w:rsid w:val="001A7077"/>
    <w:rsid w:val="001A7379"/>
    <w:rsid w:val="001A74AD"/>
    <w:rsid w:val="001A7ABC"/>
    <w:rsid w:val="001A7D46"/>
    <w:rsid w:val="001A7F09"/>
    <w:rsid w:val="001A7F89"/>
    <w:rsid w:val="001B00C5"/>
    <w:rsid w:val="001B013D"/>
    <w:rsid w:val="001B0308"/>
    <w:rsid w:val="001B0A87"/>
    <w:rsid w:val="001B1188"/>
    <w:rsid w:val="001B16F5"/>
    <w:rsid w:val="001B1735"/>
    <w:rsid w:val="001B1759"/>
    <w:rsid w:val="001B1E7F"/>
    <w:rsid w:val="001B26E4"/>
    <w:rsid w:val="001B2C63"/>
    <w:rsid w:val="001B2C7A"/>
    <w:rsid w:val="001B2D15"/>
    <w:rsid w:val="001B2FF6"/>
    <w:rsid w:val="001B32C8"/>
    <w:rsid w:val="001B381C"/>
    <w:rsid w:val="001B39CB"/>
    <w:rsid w:val="001B419B"/>
    <w:rsid w:val="001B43D9"/>
    <w:rsid w:val="001B48EF"/>
    <w:rsid w:val="001B498E"/>
    <w:rsid w:val="001B5186"/>
    <w:rsid w:val="001B56B9"/>
    <w:rsid w:val="001B5923"/>
    <w:rsid w:val="001B5A12"/>
    <w:rsid w:val="001B5CD0"/>
    <w:rsid w:val="001B619A"/>
    <w:rsid w:val="001B6294"/>
    <w:rsid w:val="001B65F7"/>
    <w:rsid w:val="001B71CA"/>
    <w:rsid w:val="001B75D4"/>
    <w:rsid w:val="001B7960"/>
    <w:rsid w:val="001B79EA"/>
    <w:rsid w:val="001C013A"/>
    <w:rsid w:val="001C09C4"/>
    <w:rsid w:val="001C0E6C"/>
    <w:rsid w:val="001C14AA"/>
    <w:rsid w:val="001C15F0"/>
    <w:rsid w:val="001C1699"/>
    <w:rsid w:val="001C218A"/>
    <w:rsid w:val="001C21B0"/>
    <w:rsid w:val="001C22EC"/>
    <w:rsid w:val="001C2D53"/>
    <w:rsid w:val="001C2E26"/>
    <w:rsid w:val="001C303F"/>
    <w:rsid w:val="001C329E"/>
    <w:rsid w:val="001C330D"/>
    <w:rsid w:val="001C34FE"/>
    <w:rsid w:val="001C363B"/>
    <w:rsid w:val="001C3915"/>
    <w:rsid w:val="001C4531"/>
    <w:rsid w:val="001C48E0"/>
    <w:rsid w:val="001C4BC0"/>
    <w:rsid w:val="001C4F52"/>
    <w:rsid w:val="001C5078"/>
    <w:rsid w:val="001C514A"/>
    <w:rsid w:val="001C5F42"/>
    <w:rsid w:val="001C63FB"/>
    <w:rsid w:val="001C672E"/>
    <w:rsid w:val="001C6BDC"/>
    <w:rsid w:val="001C6D56"/>
    <w:rsid w:val="001C6DC8"/>
    <w:rsid w:val="001C72BC"/>
    <w:rsid w:val="001C7645"/>
    <w:rsid w:val="001D0F5F"/>
    <w:rsid w:val="001D1282"/>
    <w:rsid w:val="001D12B1"/>
    <w:rsid w:val="001D15AC"/>
    <w:rsid w:val="001D1825"/>
    <w:rsid w:val="001D1EC2"/>
    <w:rsid w:val="001D2361"/>
    <w:rsid w:val="001D2A82"/>
    <w:rsid w:val="001D312A"/>
    <w:rsid w:val="001D3C58"/>
    <w:rsid w:val="001D4016"/>
    <w:rsid w:val="001D4674"/>
    <w:rsid w:val="001D512A"/>
    <w:rsid w:val="001D55A0"/>
    <w:rsid w:val="001D5948"/>
    <w:rsid w:val="001D59B5"/>
    <w:rsid w:val="001D5F3A"/>
    <w:rsid w:val="001D607F"/>
    <w:rsid w:val="001D6813"/>
    <w:rsid w:val="001D6D05"/>
    <w:rsid w:val="001D77D9"/>
    <w:rsid w:val="001D7A9F"/>
    <w:rsid w:val="001D7BC7"/>
    <w:rsid w:val="001D7FCB"/>
    <w:rsid w:val="001E0325"/>
    <w:rsid w:val="001E032F"/>
    <w:rsid w:val="001E058A"/>
    <w:rsid w:val="001E07D1"/>
    <w:rsid w:val="001E0C81"/>
    <w:rsid w:val="001E113A"/>
    <w:rsid w:val="001E16E2"/>
    <w:rsid w:val="001E1997"/>
    <w:rsid w:val="001E1C08"/>
    <w:rsid w:val="001E1DCA"/>
    <w:rsid w:val="001E1EF6"/>
    <w:rsid w:val="001E24C0"/>
    <w:rsid w:val="001E24CA"/>
    <w:rsid w:val="001E2555"/>
    <w:rsid w:val="001E2E2E"/>
    <w:rsid w:val="001E34F9"/>
    <w:rsid w:val="001E36BC"/>
    <w:rsid w:val="001E36DE"/>
    <w:rsid w:val="001E414F"/>
    <w:rsid w:val="001E48BA"/>
    <w:rsid w:val="001E4AB6"/>
    <w:rsid w:val="001E4EAE"/>
    <w:rsid w:val="001E4FCF"/>
    <w:rsid w:val="001E5072"/>
    <w:rsid w:val="001E5271"/>
    <w:rsid w:val="001E56AD"/>
    <w:rsid w:val="001E583C"/>
    <w:rsid w:val="001E5ACE"/>
    <w:rsid w:val="001E5B98"/>
    <w:rsid w:val="001E5CDE"/>
    <w:rsid w:val="001E606B"/>
    <w:rsid w:val="001E63C1"/>
    <w:rsid w:val="001E67F6"/>
    <w:rsid w:val="001E680F"/>
    <w:rsid w:val="001E68DE"/>
    <w:rsid w:val="001E6B72"/>
    <w:rsid w:val="001E7112"/>
    <w:rsid w:val="001F0357"/>
    <w:rsid w:val="001F0418"/>
    <w:rsid w:val="001F048F"/>
    <w:rsid w:val="001F0A82"/>
    <w:rsid w:val="001F101B"/>
    <w:rsid w:val="001F1110"/>
    <w:rsid w:val="001F15ED"/>
    <w:rsid w:val="001F18EC"/>
    <w:rsid w:val="001F1A39"/>
    <w:rsid w:val="001F1ADB"/>
    <w:rsid w:val="001F248A"/>
    <w:rsid w:val="001F2B4E"/>
    <w:rsid w:val="001F381B"/>
    <w:rsid w:val="001F3820"/>
    <w:rsid w:val="001F38A5"/>
    <w:rsid w:val="001F3914"/>
    <w:rsid w:val="001F3D9E"/>
    <w:rsid w:val="001F4061"/>
    <w:rsid w:val="001F4577"/>
    <w:rsid w:val="001F4D1F"/>
    <w:rsid w:val="001F4F26"/>
    <w:rsid w:val="001F4F43"/>
    <w:rsid w:val="001F5298"/>
    <w:rsid w:val="001F558B"/>
    <w:rsid w:val="001F5CDB"/>
    <w:rsid w:val="001F61E0"/>
    <w:rsid w:val="001F63B3"/>
    <w:rsid w:val="001F69DA"/>
    <w:rsid w:val="001F69F0"/>
    <w:rsid w:val="001F72F2"/>
    <w:rsid w:val="001F7A17"/>
    <w:rsid w:val="001F7C8E"/>
    <w:rsid w:val="001F7E25"/>
    <w:rsid w:val="002001AE"/>
    <w:rsid w:val="00200214"/>
    <w:rsid w:val="00200397"/>
    <w:rsid w:val="00200C63"/>
    <w:rsid w:val="00200EAE"/>
    <w:rsid w:val="002026EE"/>
    <w:rsid w:val="002028F8"/>
    <w:rsid w:val="0020294F"/>
    <w:rsid w:val="00202961"/>
    <w:rsid w:val="00202D13"/>
    <w:rsid w:val="00202D3E"/>
    <w:rsid w:val="00202D6B"/>
    <w:rsid w:val="002033B1"/>
    <w:rsid w:val="00203671"/>
    <w:rsid w:val="002036EC"/>
    <w:rsid w:val="00203E46"/>
    <w:rsid w:val="002044E1"/>
    <w:rsid w:val="00204DC5"/>
    <w:rsid w:val="00205503"/>
    <w:rsid w:val="00205E47"/>
    <w:rsid w:val="00206170"/>
    <w:rsid w:val="00206A67"/>
    <w:rsid w:val="00206E72"/>
    <w:rsid w:val="00206F30"/>
    <w:rsid w:val="002079B5"/>
    <w:rsid w:val="002103C9"/>
    <w:rsid w:val="0021154B"/>
    <w:rsid w:val="00211939"/>
    <w:rsid w:val="00211EC1"/>
    <w:rsid w:val="002120A9"/>
    <w:rsid w:val="002126C2"/>
    <w:rsid w:val="0021278E"/>
    <w:rsid w:val="00212A74"/>
    <w:rsid w:val="00212BD1"/>
    <w:rsid w:val="00212F45"/>
    <w:rsid w:val="002130FF"/>
    <w:rsid w:val="0021338A"/>
    <w:rsid w:val="00213499"/>
    <w:rsid w:val="00213522"/>
    <w:rsid w:val="00213932"/>
    <w:rsid w:val="00213BB8"/>
    <w:rsid w:val="00213EE1"/>
    <w:rsid w:val="00214040"/>
    <w:rsid w:val="0021435D"/>
    <w:rsid w:val="00214601"/>
    <w:rsid w:val="002147AE"/>
    <w:rsid w:val="00214EC0"/>
    <w:rsid w:val="00215017"/>
    <w:rsid w:val="00215296"/>
    <w:rsid w:val="0021558D"/>
    <w:rsid w:val="002156AE"/>
    <w:rsid w:val="00215A2E"/>
    <w:rsid w:val="0021633C"/>
    <w:rsid w:val="0021675E"/>
    <w:rsid w:val="00216B37"/>
    <w:rsid w:val="00216CB8"/>
    <w:rsid w:val="00216D29"/>
    <w:rsid w:val="00216FD8"/>
    <w:rsid w:val="002173F0"/>
    <w:rsid w:val="00217484"/>
    <w:rsid w:val="0021756C"/>
    <w:rsid w:val="00217EC2"/>
    <w:rsid w:val="00220AA4"/>
    <w:rsid w:val="00220AEC"/>
    <w:rsid w:val="00220D33"/>
    <w:rsid w:val="0022123A"/>
    <w:rsid w:val="002213FD"/>
    <w:rsid w:val="00221B13"/>
    <w:rsid w:val="0022200E"/>
    <w:rsid w:val="00222615"/>
    <w:rsid w:val="0022264B"/>
    <w:rsid w:val="0022308A"/>
    <w:rsid w:val="002231AE"/>
    <w:rsid w:val="002232B2"/>
    <w:rsid w:val="002239A8"/>
    <w:rsid w:val="00224157"/>
    <w:rsid w:val="00224351"/>
    <w:rsid w:val="0022504E"/>
    <w:rsid w:val="002257E6"/>
    <w:rsid w:val="00225DA1"/>
    <w:rsid w:val="00226744"/>
    <w:rsid w:val="0022682C"/>
    <w:rsid w:val="00226B1B"/>
    <w:rsid w:val="00226BAE"/>
    <w:rsid w:val="0022708F"/>
    <w:rsid w:val="0022711E"/>
    <w:rsid w:val="00227328"/>
    <w:rsid w:val="00227383"/>
    <w:rsid w:val="002278EF"/>
    <w:rsid w:val="002279E7"/>
    <w:rsid w:val="00230782"/>
    <w:rsid w:val="00230C65"/>
    <w:rsid w:val="00230E38"/>
    <w:rsid w:val="0023152C"/>
    <w:rsid w:val="002317CA"/>
    <w:rsid w:val="00231DE7"/>
    <w:rsid w:val="002329CB"/>
    <w:rsid w:val="00232BCD"/>
    <w:rsid w:val="0023334F"/>
    <w:rsid w:val="00233913"/>
    <w:rsid w:val="00233952"/>
    <w:rsid w:val="00233BB3"/>
    <w:rsid w:val="00233E5E"/>
    <w:rsid w:val="0023410B"/>
    <w:rsid w:val="00234305"/>
    <w:rsid w:val="0023485D"/>
    <w:rsid w:val="00234B31"/>
    <w:rsid w:val="00234E4A"/>
    <w:rsid w:val="00234EB2"/>
    <w:rsid w:val="0023535C"/>
    <w:rsid w:val="00235411"/>
    <w:rsid w:val="002360F9"/>
    <w:rsid w:val="00236836"/>
    <w:rsid w:val="00236949"/>
    <w:rsid w:val="00236DA7"/>
    <w:rsid w:val="00236FA4"/>
    <w:rsid w:val="0023729A"/>
    <w:rsid w:val="002377A7"/>
    <w:rsid w:val="00237922"/>
    <w:rsid w:val="00237B19"/>
    <w:rsid w:val="00240007"/>
    <w:rsid w:val="00240EB3"/>
    <w:rsid w:val="002411E3"/>
    <w:rsid w:val="002413B0"/>
    <w:rsid w:val="002419D3"/>
    <w:rsid w:val="00241DC6"/>
    <w:rsid w:val="00242590"/>
    <w:rsid w:val="00243047"/>
    <w:rsid w:val="0024305D"/>
    <w:rsid w:val="002430FA"/>
    <w:rsid w:val="002432A6"/>
    <w:rsid w:val="002439AF"/>
    <w:rsid w:val="00243BE0"/>
    <w:rsid w:val="00243E76"/>
    <w:rsid w:val="002441D7"/>
    <w:rsid w:val="00245843"/>
    <w:rsid w:val="00245DE9"/>
    <w:rsid w:val="00245E30"/>
    <w:rsid w:val="0024607B"/>
    <w:rsid w:val="0024628B"/>
    <w:rsid w:val="00246930"/>
    <w:rsid w:val="00246C7F"/>
    <w:rsid w:val="00246D6B"/>
    <w:rsid w:val="002479F6"/>
    <w:rsid w:val="00247A5B"/>
    <w:rsid w:val="002504C0"/>
    <w:rsid w:val="00250823"/>
    <w:rsid w:val="002509E2"/>
    <w:rsid w:val="0025122B"/>
    <w:rsid w:val="00251394"/>
    <w:rsid w:val="0025179F"/>
    <w:rsid w:val="002525EB"/>
    <w:rsid w:val="00252D32"/>
    <w:rsid w:val="002537C2"/>
    <w:rsid w:val="00253A38"/>
    <w:rsid w:val="00253CAE"/>
    <w:rsid w:val="00254100"/>
    <w:rsid w:val="002545D2"/>
    <w:rsid w:val="00255472"/>
    <w:rsid w:val="00255B7B"/>
    <w:rsid w:val="00255F65"/>
    <w:rsid w:val="00256A56"/>
    <w:rsid w:val="00256C09"/>
    <w:rsid w:val="00256E8A"/>
    <w:rsid w:val="002571C7"/>
    <w:rsid w:val="00257334"/>
    <w:rsid w:val="002575BD"/>
    <w:rsid w:val="00260250"/>
    <w:rsid w:val="00260483"/>
    <w:rsid w:val="002608A6"/>
    <w:rsid w:val="00260D63"/>
    <w:rsid w:val="0026123C"/>
    <w:rsid w:val="0026137D"/>
    <w:rsid w:val="00261467"/>
    <w:rsid w:val="002616ED"/>
    <w:rsid w:val="00261713"/>
    <w:rsid w:val="0026176E"/>
    <w:rsid w:val="002620A1"/>
    <w:rsid w:val="0026250E"/>
    <w:rsid w:val="00262C1A"/>
    <w:rsid w:val="002635A9"/>
    <w:rsid w:val="0026397B"/>
    <w:rsid w:val="00263A4B"/>
    <w:rsid w:val="00263BC1"/>
    <w:rsid w:val="00264066"/>
    <w:rsid w:val="0026420F"/>
    <w:rsid w:val="0026459D"/>
    <w:rsid w:val="00264A76"/>
    <w:rsid w:val="00264EE6"/>
    <w:rsid w:val="002653BD"/>
    <w:rsid w:val="00266007"/>
    <w:rsid w:val="002660E1"/>
    <w:rsid w:val="00266787"/>
    <w:rsid w:val="00266811"/>
    <w:rsid w:val="00266CC7"/>
    <w:rsid w:val="00266F2E"/>
    <w:rsid w:val="00266FA3"/>
    <w:rsid w:val="00267842"/>
    <w:rsid w:val="00267880"/>
    <w:rsid w:val="002678F8"/>
    <w:rsid w:val="00267F62"/>
    <w:rsid w:val="002706A5"/>
    <w:rsid w:val="00270F5A"/>
    <w:rsid w:val="0027145B"/>
    <w:rsid w:val="00271849"/>
    <w:rsid w:val="00271C20"/>
    <w:rsid w:val="0027209B"/>
    <w:rsid w:val="002721B6"/>
    <w:rsid w:val="00272ADD"/>
    <w:rsid w:val="00272CDD"/>
    <w:rsid w:val="0027330E"/>
    <w:rsid w:val="002744AF"/>
    <w:rsid w:val="002748AD"/>
    <w:rsid w:val="00274AEC"/>
    <w:rsid w:val="0027589A"/>
    <w:rsid w:val="00275995"/>
    <w:rsid w:val="00276379"/>
    <w:rsid w:val="00276585"/>
    <w:rsid w:val="00276A6A"/>
    <w:rsid w:val="00276B21"/>
    <w:rsid w:val="00276F76"/>
    <w:rsid w:val="0027711C"/>
    <w:rsid w:val="00277353"/>
    <w:rsid w:val="002773A3"/>
    <w:rsid w:val="002777EA"/>
    <w:rsid w:val="002801DF"/>
    <w:rsid w:val="00280308"/>
    <w:rsid w:val="00280710"/>
    <w:rsid w:val="00280755"/>
    <w:rsid w:val="00280D2D"/>
    <w:rsid w:val="002812CA"/>
    <w:rsid w:val="00281630"/>
    <w:rsid w:val="00281641"/>
    <w:rsid w:val="00281712"/>
    <w:rsid w:val="00281730"/>
    <w:rsid w:val="00281B05"/>
    <w:rsid w:val="00281D8C"/>
    <w:rsid w:val="00282047"/>
    <w:rsid w:val="0028237E"/>
    <w:rsid w:val="00282531"/>
    <w:rsid w:val="00282645"/>
    <w:rsid w:val="002829DA"/>
    <w:rsid w:val="00282D1D"/>
    <w:rsid w:val="00282FAA"/>
    <w:rsid w:val="002836B6"/>
    <w:rsid w:val="00283738"/>
    <w:rsid w:val="002850DE"/>
    <w:rsid w:val="002857EC"/>
    <w:rsid w:val="00285DD8"/>
    <w:rsid w:val="002865E5"/>
    <w:rsid w:val="00286D6B"/>
    <w:rsid w:val="00287190"/>
    <w:rsid w:val="002876C6"/>
    <w:rsid w:val="00287B62"/>
    <w:rsid w:val="00287FC4"/>
    <w:rsid w:val="002909A8"/>
    <w:rsid w:val="00290F46"/>
    <w:rsid w:val="002914E6"/>
    <w:rsid w:val="00291AD5"/>
    <w:rsid w:val="002928AA"/>
    <w:rsid w:val="00292936"/>
    <w:rsid w:val="00292A68"/>
    <w:rsid w:val="00292E90"/>
    <w:rsid w:val="00293077"/>
    <w:rsid w:val="0029339F"/>
    <w:rsid w:val="00293EA7"/>
    <w:rsid w:val="0029445F"/>
    <w:rsid w:val="0029483D"/>
    <w:rsid w:val="00294F78"/>
    <w:rsid w:val="002950AA"/>
    <w:rsid w:val="002953DF"/>
    <w:rsid w:val="002956F5"/>
    <w:rsid w:val="002966EB"/>
    <w:rsid w:val="002969A1"/>
    <w:rsid w:val="002971A7"/>
    <w:rsid w:val="002971CC"/>
    <w:rsid w:val="00297576"/>
    <w:rsid w:val="0029774D"/>
    <w:rsid w:val="00297FF4"/>
    <w:rsid w:val="0029ACF6"/>
    <w:rsid w:val="002A0389"/>
    <w:rsid w:val="002A0482"/>
    <w:rsid w:val="002A04AC"/>
    <w:rsid w:val="002A068B"/>
    <w:rsid w:val="002A09B4"/>
    <w:rsid w:val="002A0A5F"/>
    <w:rsid w:val="002A1453"/>
    <w:rsid w:val="002A18C0"/>
    <w:rsid w:val="002A1A25"/>
    <w:rsid w:val="002A247E"/>
    <w:rsid w:val="002A272C"/>
    <w:rsid w:val="002A2C38"/>
    <w:rsid w:val="002A3258"/>
    <w:rsid w:val="002A328D"/>
    <w:rsid w:val="002A339C"/>
    <w:rsid w:val="002A3A36"/>
    <w:rsid w:val="002A3B38"/>
    <w:rsid w:val="002A3CD9"/>
    <w:rsid w:val="002A3F5B"/>
    <w:rsid w:val="002A443B"/>
    <w:rsid w:val="002A4464"/>
    <w:rsid w:val="002A44D2"/>
    <w:rsid w:val="002A44EF"/>
    <w:rsid w:val="002A4F31"/>
    <w:rsid w:val="002A4F7E"/>
    <w:rsid w:val="002A5040"/>
    <w:rsid w:val="002A5176"/>
    <w:rsid w:val="002A59CF"/>
    <w:rsid w:val="002A66CA"/>
    <w:rsid w:val="002A72A2"/>
    <w:rsid w:val="002A77CA"/>
    <w:rsid w:val="002A7D13"/>
    <w:rsid w:val="002A7E5F"/>
    <w:rsid w:val="002A7F8C"/>
    <w:rsid w:val="002B0DD2"/>
    <w:rsid w:val="002B1688"/>
    <w:rsid w:val="002B1B0E"/>
    <w:rsid w:val="002B2154"/>
    <w:rsid w:val="002B26EF"/>
    <w:rsid w:val="002B2B63"/>
    <w:rsid w:val="002B2B8D"/>
    <w:rsid w:val="002B2C72"/>
    <w:rsid w:val="002B32AE"/>
    <w:rsid w:val="002B355C"/>
    <w:rsid w:val="002B3BF9"/>
    <w:rsid w:val="002B44BC"/>
    <w:rsid w:val="002B4670"/>
    <w:rsid w:val="002B5420"/>
    <w:rsid w:val="002B5431"/>
    <w:rsid w:val="002B55E7"/>
    <w:rsid w:val="002B5960"/>
    <w:rsid w:val="002B6210"/>
    <w:rsid w:val="002B66CB"/>
    <w:rsid w:val="002B67FF"/>
    <w:rsid w:val="002B700A"/>
    <w:rsid w:val="002B7698"/>
    <w:rsid w:val="002B78F8"/>
    <w:rsid w:val="002C061E"/>
    <w:rsid w:val="002C06B4"/>
    <w:rsid w:val="002C09BA"/>
    <w:rsid w:val="002C0BEF"/>
    <w:rsid w:val="002C14F9"/>
    <w:rsid w:val="002C1BF2"/>
    <w:rsid w:val="002C2140"/>
    <w:rsid w:val="002C29C4"/>
    <w:rsid w:val="002C2DD6"/>
    <w:rsid w:val="002C38D3"/>
    <w:rsid w:val="002C3A83"/>
    <w:rsid w:val="002C3ABD"/>
    <w:rsid w:val="002C3E1C"/>
    <w:rsid w:val="002C42EA"/>
    <w:rsid w:val="002C44D3"/>
    <w:rsid w:val="002C4686"/>
    <w:rsid w:val="002C498F"/>
    <w:rsid w:val="002C4F04"/>
    <w:rsid w:val="002C5082"/>
    <w:rsid w:val="002C522F"/>
    <w:rsid w:val="002C53F8"/>
    <w:rsid w:val="002C57D2"/>
    <w:rsid w:val="002C5A7C"/>
    <w:rsid w:val="002C6542"/>
    <w:rsid w:val="002C6CC6"/>
    <w:rsid w:val="002C7149"/>
    <w:rsid w:val="002D0188"/>
    <w:rsid w:val="002D035C"/>
    <w:rsid w:val="002D05E7"/>
    <w:rsid w:val="002D071C"/>
    <w:rsid w:val="002D0803"/>
    <w:rsid w:val="002D0944"/>
    <w:rsid w:val="002D0E7D"/>
    <w:rsid w:val="002D0F03"/>
    <w:rsid w:val="002D0F22"/>
    <w:rsid w:val="002D13B7"/>
    <w:rsid w:val="002D17F5"/>
    <w:rsid w:val="002D1A2C"/>
    <w:rsid w:val="002D1A9B"/>
    <w:rsid w:val="002D1C5C"/>
    <w:rsid w:val="002D2188"/>
    <w:rsid w:val="002D21C4"/>
    <w:rsid w:val="002D28FA"/>
    <w:rsid w:val="002D2A27"/>
    <w:rsid w:val="002D3068"/>
    <w:rsid w:val="002D3B1A"/>
    <w:rsid w:val="002D404A"/>
    <w:rsid w:val="002D45EB"/>
    <w:rsid w:val="002D49BC"/>
    <w:rsid w:val="002D5706"/>
    <w:rsid w:val="002D5C6B"/>
    <w:rsid w:val="002D6489"/>
    <w:rsid w:val="002D6AAB"/>
    <w:rsid w:val="002D6BD1"/>
    <w:rsid w:val="002D7293"/>
    <w:rsid w:val="002D7735"/>
    <w:rsid w:val="002E00F9"/>
    <w:rsid w:val="002E07AC"/>
    <w:rsid w:val="002E119D"/>
    <w:rsid w:val="002E1EC6"/>
    <w:rsid w:val="002E24CC"/>
    <w:rsid w:val="002E2BB3"/>
    <w:rsid w:val="002E2E04"/>
    <w:rsid w:val="002E2ED4"/>
    <w:rsid w:val="002E3216"/>
    <w:rsid w:val="002E3B66"/>
    <w:rsid w:val="002E3EE1"/>
    <w:rsid w:val="002E4092"/>
    <w:rsid w:val="002E47A7"/>
    <w:rsid w:val="002E4FDE"/>
    <w:rsid w:val="002E5061"/>
    <w:rsid w:val="002E5715"/>
    <w:rsid w:val="002E5AB2"/>
    <w:rsid w:val="002E5F00"/>
    <w:rsid w:val="002E62E7"/>
    <w:rsid w:val="002E66B2"/>
    <w:rsid w:val="002E6A81"/>
    <w:rsid w:val="002E6D34"/>
    <w:rsid w:val="002E6D49"/>
    <w:rsid w:val="002E6F47"/>
    <w:rsid w:val="002F012C"/>
    <w:rsid w:val="002F0140"/>
    <w:rsid w:val="002F0375"/>
    <w:rsid w:val="002F0567"/>
    <w:rsid w:val="002F0706"/>
    <w:rsid w:val="002F086C"/>
    <w:rsid w:val="002F0BA0"/>
    <w:rsid w:val="002F1080"/>
    <w:rsid w:val="002F13EE"/>
    <w:rsid w:val="002F1571"/>
    <w:rsid w:val="002F1743"/>
    <w:rsid w:val="002F1A15"/>
    <w:rsid w:val="002F2429"/>
    <w:rsid w:val="002F244A"/>
    <w:rsid w:val="002F24C9"/>
    <w:rsid w:val="002F2B7C"/>
    <w:rsid w:val="002F31E1"/>
    <w:rsid w:val="002F3307"/>
    <w:rsid w:val="002F3AAE"/>
    <w:rsid w:val="002F41C8"/>
    <w:rsid w:val="002F47BC"/>
    <w:rsid w:val="002F55FD"/>
    <w:rsid w:val="002F564A"/>
    <w:rsid w:val="002F5859"/>
    <w:rsid w:val="002F591F"/>
    <w:rsid w:val="002F5B42"/>
    <w:rsid w:val="002F5FC1"/>
    <w:rsid w:val="002F5FDE"/>
    <w:rsid w:val="002F6559"/>
    <w:rsid w:val="002F715E"/>
    <w:rsid w:val="002F7244"/>
    <w:rsid w:val="002F731A"/>
    <w:rsid w:val="002F787F"/>
    <w:rsid w:val="002F7DD2"/>
    <w:rsid w:val="00300246"/>
    <w:rsid w:val="0030050B"/>
    <w:rsid w:val="00300B17"/>
    <w:rsid w:val="003011EA"/>
    <w:rsid w:val="00301474"/>
    <w:rsid w:val="003025D5"/>
    <w:rsid w:val="00302A73"/>
    <w:rsid w:val="00302BC9"/>
    <w:rsid w:val="00302D75"/>
    <w:rsid w:val="00303A66"/>
    <w:rsid w:val="00303B40"/>
    <w:rsid w:val="00303E84"/>
    <w:rsid w:val="003042B7"/>
    <w:rsid w:val="00304338"/>
    <w:rsid w:val="003047F8"/>
    <w:rsid w:val="00304C31"/>
    <w:rsid w:val="00304DA3"/>
    <w:rsid w:val="00304E14"/>
    <w:rsid w:val="00304E55"/>
    <w:rsid w:val="003050AC"/>
    <w:rsid w:val="003051A1"/>
    <w:rsid w:val="00305547"/>
    <w:rsid w:val="00305949"/>
    <w:rsid w:val="00305C5D"/>
    <w:rsid w:val="00305E66"/>
    <w:rsid w:val="00305FEA"/>
    <w:rsid w:val="003060CE"/>
    <w:rsid w:val="0030653E"/>
    <w:rsid w:val="003068C1"/>
    <w:rsid w:val="003072C9"/>
    <w:rsid w:val="0030749E"/>
    <w:rsid w:val="00307A83"/>
    <w:rsid w:val="00308251"/>
    <w:rsid w:val="00310783"/>
    <w:rsid w:val="00310964"/>
    <w:rsid w:val="00310C64"/>
    <w:rsid w:val="003112FE"/>
    <w:rsid w:val="0031249A"/>
    <w:rsid w:val="00313102"/>
    <w:rsid w:val="0031318D"/>
    <w:rsid w:val="00313CBD"/>
    <w:rsid w:val="00314700"/>
    <w:rsid w:val="0031485D"/>
    <w:rsid w:val="00314AA9"/>
    <w:rsid w:val="00314B58"/>
    <w:rsid w:val="00314C6F"/>
    <w:rsid w:val="0031522B"/>
    <w:rsid w:val="0031530E"/>
    <w:rsid w:val="00315663"/>
    <w:rsid w:val="00315A01"/>
    <w:rsid w:val="00316321"/>
    <w:rsid w:val="0031673E"/>
    <w:rsid w:val="0031715A"/>
    <w:rsid w:val="003172D9"/>
    <w:rsid w:val="0031730F"/>
    <w:rsid w:val="003175DB"/>
    <w:rsid w:val="00317C66"/>
    <w:rsid w:val="00320355"/>
    <w:rsid w:val="0032039C"/>
    <w:rsid w:val="00320471"/>
    <w:rsid w:val="003211B1"/>
    <w:rsid w:val="003211FA"/>
    <w:rsid w:val="0032132B"/>
    <w:rsid w:val="00321864"/>
    <w:rsid w:val="00321D9E"/>
    <w:rsid w:val="00322076"/>
    <w:rsid w:val="00322877"/>
    <w:rsid w:val="00322894"/>
    <w:rsid w:val="00322AA7"/>
    <w:rsid w:val="00322E0C"/>
    <w:rsid w:val="00322E9A"/>
    <w:rsid w:val="003235DD"/>
    <w:rsid w:val="0032382C"/>
    <w:rsid w:val="0032441D"/>
    <w:rsid w:val="00324706"/>
    <w:rsid w:val="0032479F"/>
    <w:rsid w:val="003249B2"/>
    <w:rsid w:val="00324E11"/>
    <w:rsid w:val="0032528C"/>
    <w:rsid w:val="00325B96"/>
    <w:rsid w:val="00325E89"/>
    <w:rsid w:val="00326697"/>
    <w:rsid w:val="0032683E"/>
    <w:rsid w:val="003269C2"/>
    <w:rsid w:val="00326AFB"/>
    <w:rsid w:val="00327395"/>
    <w:rsid w:val="00327E23"/>
    <w:rsid w:val="00327F1E"/>
    <w:rsid w:val="0033007A"/>
    <w:rsid w:val="003305A3"/>
    <w:rsid w:val="00330942"/>
    <w:rsid w:val="00330F47"/>
    <w:rsid w:val="003310C0"/>
    <w:rsid w:val="00331163"/>
    <w:rsid w:val="003314C7"/>
    <w:rsid w:val="00331759"/>
    <w:rsid w:val="00331B14"/>
    <w:rsid w:val="00331E01"/>
    <w:rsid w:val="003322BB"/>
    <w:rsid w:val="0033243F"/>
    <w:rsid w:val="00332748"/>
    <w:rsid w:val="00332F90"/>
    <w:rsid w:val="00333619"/>
    <w:rsid w:val="00333789"/>
    <w:rsid w:val="00333A20"/>
    <w:rsid w:val="00333A6E"/>
    <w:rsid w:val="00334209"/>
    <w:rsid w:val="0033428C"/>
    <w:rsid w:val="00334564"/>
    <w:rsid w:val="003348F6"/>
    <w:rsid w:val="00334B90"/>
    <w:rsid w:val="00334D5E"/>
    <w:rsid w:val="003350EA"/>
    <w:rsid w:val="00335141"/>
    <w:rsid w:val="00335142"/>
    <w:rsid w:val="0033516B"/>
    <w:rsid w:val="00335264"/>
    <w:rsid w:val="00335D89"/>
    <w:rsid w:val="00336F38"/>
    <w:rsid w:val="00336F67"/>
    <w:rsid w:val="00340851"/>
    <w:rsid w:val="0034088F"/>
    <w:rsid w:val="00340CA9"/>
    <w:rsid w:val="003416E0"/>
    <w:rsid w:val="003418AD"/>
    <w:rsid w:val="0034195E"/>
    <w:rsid w:val="00341F9A"/>
    <w:rsid w:val="0034231A"/>
    <w:rsid w:val="003429CC"/>
    <w:rsid w:val="00342E6C"/>
    <w:rsid w:val="0034303A"/>
    <w:rsid w:val="003435C2"/>
    <w:rsid w:val="003436B5"/>
    <w:rsid w:val="00343779"/>
    <w:rsid w:val="00343E76"/>
    <w:rsid w:val="00344024"/>
    <w:rsid w:val="00344229"/>
    <w:rsid w:val="0034424C"/>
    <w:rsid w:val="003443DA"/>
    <w:rsid w:val="00344461"/>
    <w:rsid w:val="00344BC1"/>
    <w:rsid w:val="00344DBC"/>
    <w:rsid w:val="00344DCC"/>
    <w:rsid w:val="00345642"/>
    <w:rsid w:val="00345831"/>
    <w:rsid w:val="00345A75"/>
    <w:rsid w:val="00345FF5"/>
    <w:rsid w:val="00346111"/>
    <w:rsid w:val="00346B28"/>
    <w:rsid w:val="00346FF1"/>
    <w:rsid w:val="00347237"/>
    <w:rsid w:val="0034775A"/>
    <w:rsid w:val="00347874"/>
    <w:rsid w:val="00347C26"/>
    <w:rsid w:val="00347F43"/>
    <w:rsid w:val="0035065E"/>
    <w:rsid w:val="00350985"/>
    <w:rsid w:val="00351043"/>
    <w:rsid w:val="00351BC9"/>
    <w:rsid w:val="003520EF"/>
    <w:rsid w:val="00352495"/>
    <w:rsid w:val="003526FE"/>
    <w:rsid w:val="00352AEC"/>
    <w:rsid w:val="00352C8D"/>
    <w:rsid w:val="0035392F"/>
    <w:rsid w:val="003539A0"/>
    <w:rsid w:val="00353B27"/>
    <w:rsid w:val="003545E3"/>
    <w:rsid w:val="00354647"/>
    <w:rsid w:val="0035498B"/>
    <w:rsid w:val="00355069"/>
    <w:rsid w:val="003556D1"/>
    <w:rsid w:val="003557F5"/>
    <w:rsid w:val="00355CC0"/>
    <w:rsid w:val="00355E04"/>
    <w:rsid w:val="00356EDC"/>
    <w:rsid w:val="003570A1"/>
    <w:rsid w:val="0035724D"/>
    <w:rsid w:val="0035793B"/>
    <w:rsid w:val="00361453"/>
    <w:rsid w:val="003616E2"/>
    <w:rsid w:val="00361C34"/>
    <w:rsid w:val="003621B3"/>
    <w:rsid w:val="003627BE"/>
    <w:rsid w:val="00363309"/>
    <w:rsid w:val="0036418C"/>
    <w:rsid w:val="00364795"/>
    <w:rsid w:val="00365234"/>
    <w:rsid w:val="00365702"/>
    <w:rsid w:val="0036583E"/>
    <w:rsid w:val="00365925"/>
    <w:rsid w:val="00365A44"/>
    <w:rsid w:val="00365A72"/>
    <w:rsid w:val="00365E66"/>
    <w:rsid w:val="00366413"/>
    <w:rsid w:val="00367617"/>
    <w:rsid w:val="003677CC"/>
    <w:rsid w:val="00367D74"/>
    <w:rsid w:val="00367E0B"/>
    <w:rsid w:val="003700D1"/>
    <w:rsid w:val="003704FD"/>
    <w:rsid w:val="003707BC"/>
    <w:rsid w:val="00370851"/>
    <w:rsid w:val="003708ED"/>
    <w:rsid w:val="00370B43"/>
    <w:rsid w:val="00371017"/>
    <w:rsid w:val="00371128"/>
    <w:rsid w:val="003718AE"/>
    <w:rsid w:val="00371934"/>
    <w:rsid w:val="00371A17"/>
    <w:rsid w:val="00372CCD"/>
    <w:rsid w:val="00372F6D"/>
    <w:rsid w:val="00373282"/>
    <w:rsid w:val="00373365"/>
    <w:rsid w:val="00374B9E"/>
    <w:rsid w:val="00375543"/>
    <w:rsid w:val="0037559C"/>
    <w:rsid w:val="00375D88"/>
    <w:rsid w:val="00376613"/>
    <w:rsid w:val="0037702A"/>
    <w:rsid w:val="003771DF"/>
    <w:rsid w:val="00377292"/>
    <w:rsid w:val="003778D8"/>
    <w:rsid w:val="00377A58"/>
    <w:rsid w:val="0038024C"/>
    <w:rsid w:val="00380D26"/>
    <w:rsid w:val="003819AC"/>
    <w:rsid w:val="00381A78"/>
    <w:rsid w:val="00381C5E"/>
    <w:rsid w:val="00381D66"/>
    <w:rsid w:val="0038261B"/>
    <w:rsid w:val="00382A00"/>
    <w:rsid w:val="00382BA8"/>
    <w:rsid w:val="00382D73"/>
    <w:rsid w:val="00382FE0"/>
    <w:rsid w:val="00383062"/>
    <w:rsid w:val="00383372"/>
    <w:rsid w:val="003836F5"/>
    <w:rsid w:val="00383C4F"/>
    <w:rsid w:val="0038483B"/>
    <w:rsid w:val="00384977"/>
    <w:rsid w:val="00384ECE"/>
    <w:rsid w:val="003853FD"/>
    <w:rsid w:val="003856FC"/>
    <w:rsid w:val="0038597D"/>
    <w:rsid w:val="00386317"/>
    <w:rsid w:val="00386C7F"/>
    <w:rsid w:val="00387470"/>
    <w:rsid w:val="003875D3"/>
    <w:rsid w:val="00390436"/>
    <w:rsid w:val="00390B18"/>
    <w:rsid w:val="00390D70"/>
    <w:rsid w:val="003912C5"/>
    <w:rsid w:val="0039167B"/>
    <w:rsid w:val="003917D2"/>
    <w:rsid w:val="00391F9A"/>
    <w:rsid w:val="00393192"/>
    <w:rsid w:val="00393338"/>
    <w:rsid w:val="0039347F"/>
    <w:rsid w:val="00393F85"/>
    <w:rsid w:val="00394F04"/>
    <w:rsid w:val="0039508F"/>
    <w:rsid w:val="0039588D"/>
    <w:rsid w:val="003959A0"/>
    <w:rsid w:val="00395B52"/>
    <w:rsid w:val="00395BFB"/>
    <w:rsid w:val="00395D08"/>
    <w:rsid w:val="0039689A"/>
    <w:rsid w:val="003973DD"/>
    <w:rsid w:val="003978A7"/>
    <w:rsid w:val="00397DFB"/>
    <w:rsid w:val="003A0AD0"/>
    <w:rsid w:val="003A0F4A"/>
    <w:rsid w:val="003A14B8"/>
    <w:rsid w:val="003A14CE"/>
    <w:rsid w:val="003A1765"/>
    <w:rsid w:val="003A1D7C"/>
    <w:rsid w:val="003A25F1"/>
    <w:rsid w:val="003A2A2D"/>
    <w:rsid w:val="003A2C1F"/>
    <w:rsid w:val="003A2D2C"/>
    <w:rsid w:val="003A2E6D"/>
    <w:rsid w:val="003A2E96"/>
    <w:rsid w:val="003A2F6E"/>
    <w:rsid w:val="003A316B"/>
    <w:rsid w:val="003A331F"/>
    <w:rsid w:val="003A36BD"/>
    <w:rsid w:val="003A4959"/>
    <w:rsid w:val="003A4F5C"/>
    <w:rsid w:val="003A5AC0"/>
    <w:rsid w:val="003A5F59"/>
    <w:rsid w:val="003A6C85"/>
    <w:rsid w:val="003A7046"/>
    <w:rsid w:val="003A755D"/>
    <w:rsid w:val="003A7909"/>
    <w:rsid w:val="003A7A07"/>
    <w:rsid w:val="003A7CAF"/>
    <w:rsid w:val="003B022B"/>
    <w:rsid w:val="003B046E"/>
    <w:rsid w:val="003B0BA0"/>
    <w:rsid w:val="003B0DAE"/>
    <w:rsid w:val="003B0DD1"/>
    <w:rsid w:val="003B1490"/>
    <w:rsid w:val="003B17B6"/>
    <w:rsid w:val="003B17BB"/>
    <w:rsid w:val="003B17FD"/>
    <w:rsid w:val="003B1841"/>
    <w:rsid w:val="003B18FD"/>
    <w:rsid w:val="003B2495"/>
    <w:rsid w:val="003B278C"/>
    <w:rsid w:val="003B2BAF"/>
    <w:rsid w:val="003B2DF8"/>
    <w:rsid w:val="003B2E77"/>
    <w:rsid w:val="003B2F6A"/>
    <w:rsid w:val="003B3C83"/>
    <w:rsid w:val="003B3D8F"/>
    <w:rsid w:val="003B3E0E"/>
    <w:rsid w:val="003B49BB"/>
    <w:rsid w:val="003B5929"/>
    <w:rsid w:val="003B6237"/>
    <w:rsid w:val="003B6620"/>
    <w:rsid w:val="003B6680"/>
    <w:rsid w:val="003B6B16"/>
    <w:rsid w:val="003B6E5F"/>
    <w:rsid w:val="003B6F47"/>
    <w:rsid w:val="003B79E1"/>
    <w:rsid w:val="003B7D41"/>
    <w:rsid w:val="003C0CEC"/>
    <w:rsid w:val="003C11AF"/>
    <w:rsid w:val="003C21A3"/>
    <w:rsid w:val="003C2217"/>
    <w:rsid w:val="003C24BA"/>
    <w:rsid w:val="003C278A"/>
    <w:rsid w:val="003C27A9"/>
    <w:rsid w:val="003C28AE"/>
    <w:rsid w:val="003C30B7"/>
    <w:rsid w:val="003C30DF"/>
    <w:rsid w:val="003C3499"/>
    <w:rsid w:val="003C3DA4"/>
    <w:rsid w:val="003C40C9"/>
    <w:rsid w:val="003C4492"/>
    <w:rsid w:val="003C48BF"/>
    <w:rsid w:val="003C49BE"/>
    <w:rsid w:val="003C4B0B"/>
    <w:rsid w:val="003C5177"/>
    <w:rsid w:val="003C5549"/>
    <w:rsid w:val="003C571A"/>
    <w:rsid w:val="003C7092"/>
    <w:rsid w:val="003D096C"/>
    <w:rsid w:val="003D0A9B"/>
    <w:rsid w:val="003D0AC6"/>
    <w:rsid w:val="003D0B07"/>
    <w:rsid w:val="003D0E29"/>
    <w:rsid w:val="003D0E48"/>
    <w:rsid w:val="003D0FD7"/>
    <w:rsid w:val="003D12DD"/>
    <w:rsid w:val="003D13A2"/>
    <w:rsid w:val="003D1438"/>
    <w:rsid w:val="003D14B3"/>
    <w:rsid w:val="003D1C76"/>
    <w:rsid w:val="003D2832"/>
    <w:rsid w:val="003D2883"/>
    <w:rsid w:val="003D2F95"/>
    <w:rsid w:val="003D3434"/>
    <w:rsid w:val="003D386A"/>
    <w:rsid w:val="003D3FA8"/>
    <w:rsid w:val="003D4159"/>
    <w:rsid w:val="003D4A4A"/>
    <w:rsid w:val="003D4B5B"/>
    <w:rsid w:val="003D53EB"/>
    <w:rsid w:val="003D5926"/>
    <w:rsid w:val="003D5C8E"/>
    <w:rsid w:val="003D5EEA"/>
    <w:rsid w:val="003D612D"/>
    <w:rsid w:val="003D64EC"/>
    <w:rsid w:val="003D6730"/>
    <w:rsid w:val="003D6852"/>
    <w:rsid w:val="003D6885"/>
    <w:rsid w:val="003D6B1A"/>
    <w:rsid w:val="003D6B7E"/>
    <w:rsid w:val="003D6EE9"/>
    <w:rsid w:val="003D758B"/>
    <w:rsid w:val="003E0E55"/>
    <w:rsid w:val="003E18BA"/>
    <w:rsid w:val="003E1A70"/>
    <w:rsid w:val="003E1F78"/>
    <w:rsid w:val="003E1FE8"/>
    <w:rsid w:val="003E24C7"/>
    <w:rsid w:val="003E2664"/>
    <w:rsid w:val="003E2BD7"/>
    <w:rsid w:val="003E3275"/>
    <w:rsid w:val="003E47CD"/>
    <w:rsid w:val="003E4A41"/>
    <w:rsid w:val="003E4BF2"/>
    <w:rsid w:val="003E4CE4"/>
    <w:rsid w:val="003E4E51"/>
    <w:rsid w:val="003E57AC"/>
    <w:rsid w:val="003E766A"/>
    <w:rsid w:val="003E7E40"/>
    <w:rsid w:val="003F02CB"/>
    <w:rsid w:val="003F096D"/>
    <w:rsid w:val="003F09F8"/>
    <w:rsid w:val="003F13A3"/>
    <w:rsid w:val="003F15E5"/>
    <w:rsid w:val="003F1ECB"/>
    <w:rsid w:val="003F2215"/>
    <w:rsid w:val="003F2837"/>
    <w:rsid w:val="003F2AE1"/>
    <w:rsid w:val="003F2C0A"/>
    <w:rsid w:val="003F2E2F"/>
    <w:rsid w:val="003F2F5B"/>
    <w:rsid w:val="003F3530"/>
    <w:rsid w:val="003F3743"/>
    <w:rsid w:val="003F44A1"/>
    <w:rsid w:val="003F4D04"/>
    <w:rsid w:val="003F4F86"/>
    <w:rsid w:val="003F5EF1"/>
    <w:rsid w:val="003F7AEF"/>
    <w:rsid w:val="003F7CB1"/>
    <w:rsid w:val="00400101"/>
    <w:rsid w:val="004003A6"/>
    <w:rsid w:val="00400ACC"/>
    <w:rsid w:val="004017AA"/>
    <w:rsid w:val="004017D8"/>
    <w:rsid w:val="00401D69"/>
    <w:rsid w:val="00401E5B"/>
    <w:rsid w:val="00401FB3"/>
    <w:rsid w:val="00402998"/>
    <w:rsid w:val="00402A42"/>
    <w:rsid w:val="00402D7D"/>
    <w:rsid w:val="00403605"/>
    <w:rsid w:val="00404153"/>
    <w:rsid w:val="00405191"/>
    <w:rsid w:val="0040543F"/>
    <w:rsid w:val="00405D9A"/>
    <w:rsid w:val="004062D9"/>
    <w:rsid w:val="00406533"/>
    <w:rsid w:val="00406A05"/>
    <w:rsid w:val="00407580"/>
    <w:rsid w:val="0040774F"/>
    <w:rsid w:val="00407A40"/>
    <w:rsid w:val="00407A75"/>
    <w:rsid w:val="00407C30"/>
    <w:rsid w:val="004101A9"/>
    <w:rsid w:val="00410542"/>
    <w:rsid w:val="00411190"/>
    <w:rsid w:val="0041243E"/>
    <w:rsid w:val="004124FA"/>
    <w:rsid w:val="00412515"/>
    <w:rsid w:val="00412772"/>
    <w:rsid w:val="004128AF"/>
    <w:rsid w:val="004133B1"/>
    <w:rsid w:val="00413BE6"/>
    <w:rsid w:val="00413E23"/>
    <w:rsid w:val="00414D3D"/>
    <w:rsid w:val="0041536F"/>
    <w:rsid w:val="0041600A"/>
    <w:rsid w:val="00416472"/>
    <w:rsid w:val="004168F0"/>
    <w:rsid w:val="0041698A"/>
    <w:rsid w:val="00416B92"/>
    <w:rsid w:val="00416EE2"/>
    <w:rsid w:val="0041775B"/>
    <w:rsid w:val="00417839"/>
    <w:rsid w:val="004179A5"/>
    <w:rsid w:val="00417E98"/>
    <w:rsid w:val="00417FA2"/>
    <w:rsid w:val="00420072"/>
    <w:rsid w:val="004201A6"/>
    <w:rsid w:val="004205EC"/>
    <w:rsid w:val="00420CC0"/>
    <w:rsid w:val="00420D35"/>
    <w:rsid w:val="00420F52"/>
    <w:rsid w:val="0042131E"/>
    <w:rsid w:val="0042143C"/>
    <w:rsid w:val="00421782"/>
    <w:rsid w:val="004218D0"/>
    <w:rsid w:val="0042194E"/>
    <w:rsid w:val="00421F22"/>
    <w:rsid w:val="004226D1"/>
    <w:rsid w:val="004226DA"/>
    <w:rsid w:val="004227BA"/>
    <w:rsid w:val="00422911"/>
    <w:rsid w:val="004230C6"/>
    <w:rsid w:val="00423139"/>
    <w:rsid w:val="004232CB"/>
    <w:rsid w:val="004238CA"/>
    <w:rsid w:val="004240DE"/>
    <w:rsid w:val="00424A0A"/>
    <w:rsid w:val="00424B71"/>
    <w:rsid w:val="0042504C"/>
    <w:rsid w:val="0042572F"/>
    <w:rsid w:val="004261DA"/>
    <w:rsid w:val="0042621E"/>
    <w:rsid w:val="0042622C"/>
    <w:rsid w:val="004263BE"/>
    <w:rsid w:val="004264AD"/>
    <w:rsid w:val="004264D5"/>
    <w:rsid w:val="00426741"/>
    <w:rsid w:val="004267AE"/>
    <w:rsid w:val="00426BD7"/>
    <w:rsid w:val="00426BF5"/>
    <w:rsid w:val="004274EC"/>
    <w:rsid w:val="0042780F"/>
    <w:rsid w:val="00427DDE"/>
    <w:rsid w:val="0043020A"/>
    <w:rsid w:val="004305F1"/>
    <w:rsid w:val="00430617"/>
    <w:rsid w:val="00430818"/>
    <w:rsid w:val="00430853"/>
    <w:rsid w:val="00430A30"/>
    <w:rsid w:val="00430B4F"/>
    <w:rsid w:val="00430F8B"/>
    <w:rsid w:val="00431994"/>
    <w:rsid w:val="00432556"/>
    <w:rsid w:val="00432890"/>
    <w:rsid w:val="00432D60"/>
    <w:rsid w:val="00433091"/>
    <w:rsid w:val="0043327F"/>
    <w:rsid w:val="00433EA6"/>
    <w:rsid w:val="00434003"/>
    <w:rsid w:val="00434153"/>
    <w:rsid w:val="004341BF"/>
    <w:rsid w:val="0043437D"/>
    <w:rsid w:val="00435012"/>
    <w:rsid w:val="00435029"/>
    <w:rsid w:val="004353C9"/>
    <w:rsid w:val="004353EC"/>
    <w:rsid w:val="0043548C"/>
    <w:rsid w:val="004355D3"/>
    <w:rsid w:val="0043561F"/>
    <w:rsid w:val="004356D6"/>
    <w:rsid w:val="0043584F"/>
    <w:rsid w:val="0043648F"/>
    <w:rsid w:val="00436520"/>
    <w:rsid w:val="00436881"/>
    <w:rsid w:val="00436ED1"/>
    <w:rsid w:val="00436EF5"/>
    <w:rsid w:val="004372A2"/>
    <w:rsid w:val="0043737D"/>
    <w:rsid w:val="004377F0"/>
    <w:rsid w:val="004378A0"/>
    <w:rsid w:val="00437DCA"/>
    <w:rsid w:val="004408B1"/>
    <w:rsid w:val="00440C23"/>
    <w:rsid w:val="00440E95"/>
    <w:rsid w:val="00441282"/>
    <w:rsid w:val="00441CD7"/>
    <w:rsid w:val="004420D2"/>
    <w:rsid w:val="00442389"/>
    <w:rsid w:val="00442B05"/>
    <w:rsid w:val="00442C3E"/>
    <w:rsid w:val="00442EFB"/>
    <w:rsid w:val="004439AE"/>
    <w:rsid w:val="004440FE"/>
    <w:rsid w:val="00444764"/>
    <w:rsid w:val="00444BAF"/>
    <w:rsid w:val="00445708"/>
    <w:rsid w:val="00445864"/>
    <w:rsid w:val="004459D6"/>
    <w:rsid w:val="00445D0D"/>
    <w:rsid w:val="004463B3"/>
    <w:rsid w:val="004464C8"/>
    <w:rsid w:val="00446A79"/>
    <w:rsid w:val="00447097"/>
    <w:rsid w:val="0044720D"/>
    <w:rsid w:val="00447AD9"/>
    <w:rsid w:val="00450177"/>
    <w:rsid w:val="004501D2"/>
    <w:rsid w:val="00450482"/>
    <w:rsid w:val="004507EA"/>
    <w:rsid w:val="004508C2"/>
    <w:rsid w:val="00450A07"/>
    <w:rsid w:val="00450B28"/>
    <w:rsid w:val="00450BE5"/>
    <w:rsid w:val="00450FB3"/>
    <w:rsid w:val="004516A8"/>
    <w:rsid w:val="004516D2"/>
    <w:rsid w:val="00451B2D"/>
    <w:rsid w:val="00452E7D"/>
    <w:rsid w:val="00452FDE"/>
    <w:rsid w:val="004531C6"/>
    <w:rsid w:val="004531F9"/>
    <w:rsid w:val="0045322F"/>
    <w:rsid w:val="00453706"/>
    <w:rsid w:val="00453740"/>
    <w:rsid w:val="0045408E"/>
    <w:rsid w:val="0045450F"/>
    <w:rsid w:val="00454A5F"/>
    <w:rsid w:val="00454AF1"/>
    <w:rsid w:val="0045545C"/>
    <w:rsid w:val="00455B3F"/>
    <w:rsid w:val="00456973"/>
    <w:rsid w:val="00456D95"/>
    <w:rsid w:val="004571AB"/>
    <w:rsid w:val="004572A0"/>
    <w:rsid w:val="00457724"/>
    <w:rsid w:val="00457F03"/>
    <w:rsid w:val="00457FA1"/>
    <w:rsid w:val="00461541"/>
    <w:rsid w:val="00461820"/>
    <w:rsid w:val="0046197E"/>
    <w:rsid w:val="0046356F"/>
    <w:rsid w:val="004637B8"/>
    <w:rsid w:val="004638EA"/>
    <w:rsid w:val="00463933"/>
    <w:rsid w:val="00463ABD"/>
    <w:rsid w:val="00463CA1"/>
    <w:rsid w:val="004640A0"/>
    <w:rsid w:val="00464400"/>
    <w:rsid w:val="00464811"/>
    <w:rsid w:val="00464AAD"/>
    <w:rsid w:val="00464CAE"/>
    <w:rsid w:val="00464EAC"/>
    <w:rsid w:val="00464EF4"/>
    <w:rsid w:val="00465EB2"/>
    <w:rsid w:val="004664AE"/>
    <w:rsid w:val="0046663B"/>
    <w:rsid w:val="00466A3A"/>
    <w:rsid w:val="00466D22"/>
    <w:rsid w:val="0046787D"/>
    <w:rsid w:val="0047017D"/>
    <w:rsid w:val="00470E79"/>
    <w:rsid w:val="00470FE7"/>
    <w:rsid w:val="004711EC"/>
    <w:rsid w:val="0047140A"/>
    <w:rsid w:val="00472579"/>
    <w:rsid w:val="00472888"/>
    <w:rsid w:val="00472FFC"/>
    <w:rsid w:val="004736D0"/>
    <w:rsid w:val="00473E92"/>
    <w:rsid w:val="0047444D"/>
    <w:rsid w:val="0047470C"/>
    <w:rsid w:val="00474848"/>
    <w:rsid w:val="00474C7B"/>
    <w:rsid w:val="0047525F"/>
    <w:rsid w:val="0047568F"/>
    <w:rsid w:val="0047575A"/>
    <w:rsid w:val="004758BE"/>
    <w:rsid w:val="00475AFC"/>
    <w:rsid w:val="00475DED"/>
    <w:rsid w:val="00476576"/>
    <w:rsid w:val="004766A7"/>
    <w:rsid w:val="00476811"/>
    <w:rsid w:val="0047693E"/>
    <w:rsid w:val="00476A59"/>
    <w:rsid w:val="00476AB8"/>
    <w:rsid w:val="00476D33"/>
    <w:rsid w:val="00477159"/>
    <w:rsid w:val="0047724E"/>
    <w:rsid w:val="004773AE"/>
    <w:rsid w:val="004776D1"/>
    <w:rsid w:val="004806ED"/>
    <w:rsid w:val="00480744"/>
    <w:rsid w:val="00480766"/>
    <w:rsid w:val="00480C64"/>
    <w:rsid w:val="00481969"/>
    <w:rsid w:val="00481CF0"/>
    <w:rsid w:val="00482136"/>
    <w:rsid w:val="00482222"/>
    <w:rsid w:val="004826CC"/>
    <w:rsid w:val="004826DD"/>
    <w:rsid w:val="00482B2F"/>
    <w:rsid w:val="00482E90"/>
    <w:rsid w:val="00482FE1"/>
    <w:rsid w:val="0048323B"/>
    <w:rsid w:val="0048355A"/>
    <w:rsid w:val="0048398E"/>
    <w:rsid w:val="00483A3B"/>
    <w:rsid w:val="004840F7"/>
    <w:rsid w:val="00484304"/>
    <w:rsid w:val="0048458F"/>
    <w:rsid w:val="00484AD1"/>
    <w:rsid w:val="00484D58"/>
    <w:rsid w:val="0048509A"/>
    <w:rsid w:val="004858DD"/>
    <w:rsid w:val="004859DC"/>
    <w:rsid w:val="00485A1D"/>
    <w:rsid w:val="00485D23"/>
    <w:rsid w:val="004862DD"/>
    <w:rsid w:val="0048684E"/>
    <w:rsid w:val="00486E0F"/>
    <w:rsid w:val="00486F82"/>
    <w:rsid w:val="004873F4"/>
    <w:rsid w:val="00487A56"/>
    <w:rsid w:val="00490538"/>
    <w:rsid w:val="00490E53"/>
    <w:rsid w:val="00491BBB"/>
    <w:rsid w:val="00492645"/>
    <w:rsid w:val="00492745"/>
    <w:rsid w:val="00492F86"/>
    <w:rsid w:val="004931EE"/>
    <w:rsid w:val="00493A6C"/>
    <w:rsid w:val="00493D38"/>
    <w:rsid w:val="004944BF"/>
    <w:rsid w:val="00494E9B"/>
    <w:rsid w:val="00495286"/>
    <w:rsid w:val="00495F49"/>
    <w:rsid w:val="00496018"/>
    <w:rsid w:val="00496756"/>
    <w:rsid w:val="00496AE5"/>
    <w:rsid w:val="00496F52"/>
    <w:rsid w:val="0049731D"/>
    <w:rsid w:val="00497396"/>
    <w:rsid w:val="004973CB"/>
    <w:rsid w:val="0049769D"/>
    <w:rsid w:val="00497FB6"/>
    <w:rsid w:val="004A05B6"/>
    <w:rsid w:val="004A13FA"/>
    <w:rsid w:val="004A1BAE"/>
    <w:rsid w:val="004A25D5"/>
    <w:rsid w:val="004A3456"/>
    <w:rsid w:val="004A3507"/>
    <w:rsid w:val="004A3537"/>
    <w:rsid w:val="004A35C0"/>
    <w:rsid w:val="004A39E2"/>
    <w:rsid w:val="004A3ABB"/>
    <w:rsid w:val="004A3B37"/>
    <w:rsid w:val="004A3B7A"/>
    <w:rsid w:val="004A3D00"/>
    <w:rsid w:val="004A4057"/>
    <w:rsid w:val="004A42CA"/>
    <w:rsid w:val="004A4791"/>
    <w:rsid w:val="004A4EC8"/>
    <w:rsid w:val="004A596F"/>
    <w:rsid w:val="004A6DB8"/>
    <w:rsid w:val="004A6F55"/>
    <w:rsid w:val="004A75BE"/>
    <w:rsid w:val="004A772B"/>
    <w:rsid w:val="004A798A"/>
    <w:rsid w:val="004B04CB"/>
    <w:rsid w:val="004B0787"/>
    <w:rsid w:val="004B1A34"/>
    <w:rsid w:val="004B1E58"/>
    <w:rsid w:val="004B1EB0"/>
    <w:rsid w:val="004B20D8"/>
    <w:rsid w:val="004B2978"/>
    <w:rsid w:val="004B2A1F"/>
    <w:rsid w:val="004B33CC"/>
    <w:rsid w:val="004B34A9"/>
    <w:rsid w:val="004B3D64"/>
    <w:rsid w:val="004B3D8B"/>
    <w:rsid w:val="004B3EDC"/>
    <w:rsid w:val="004B4392"/>
    <w:rsid w:val="004B53B8"/>
    <w:rsid w:val="004B581C"/>
    <w:rsid w:val="004B593C"/>
    <w:rsid w:val="004B605F"/>
    <w:rsid w:val="004B6E36"/>
    <w:rsid w:val="004B73BB"/>
    <w:rsid w:val="004B75CE"/>
    <w:rsid w:val="004B76A9"/>
    <w:rsid w:val="004C0482"/>
    <w:rsid w:val="004C0539"/>
    <w:rsid w:val="004C0F9E"/>
    <w:rsid w:val="004C1C34"/>
    <w:rsid w:val="004C24A6"/>
    <w:rsid w:val="004C28E8"/>
    <w:rsid w:val="004C2ADA"/>
    <w:rsid w:val="004C2CD0"/>
    <w:rsid w:val="004C2F30"/>
    <w:rsid w:val="004C314B"/>
    <w:rsid w:val="004C3224"/>
    <w:rsid w:val="004C349D"/>
    <w:rsid w:val="004C3803"/>
    <w:rsid w:val="004C42B1"/>
    <w:rsid w:val="004C4FC1"/>
    <w:rsid w:val="004C510E"/>
    <w:rsid w:val="004C56AD"/>
    <w:rsid w:val="004C5E8F"/>
    <w:rsid w:val="004C5F1B"/>
    <w:rsid w:val="004C666C"/>
    <w:rsid w:val="004C6A89"/>
    <w:rsid w:val="004C6AB3"/>
    <w:rsid w:val="004C6C98"/>
    <w:rsid w:val="004C717E"/>
    <w:rsid w:val="004C7199"/>
    <w:rsid w:val="004C725F"/>
    <w:rsid w:val="004C7292"/>
    <w:rsid w:val="004C7692"/>
    <w:rsid w:val="004C7EE2"/>
    <w:rsid w:val="004D027C"/>
    <w:rsid w:val="004D037C"/>
    <w:rsid w:val="004D11D3"/>
    <w:rsid w:val="004D148F"/>
    <w:rsid w:val="004D1A23"/>
    <w:rsid w:val="004D31C5"/>
    <w:rsid w:val="004D3570"/>
    <w:rsid w:val="004D3990"/>
    <w:rsid w:val="004D3FA9"/>
    <w:rsid w:val="004D4B04"/>
    <w:rsid w:val="004D5278"/>
    <w:rsid w:val="004D5EE5"/>
    <w:rsid w:val="004D6D31"/>
    <w:rsid w:val="004D7002"/>
    <w:rsid w:val="004D7148"/>
    <w:rsid w:val="004D795B"/>
    <w:rsid w:val="004D79A6"/>
    <w:rsid w:val="004E0535"/>
    <w:rsid w:val="004E0D0E"/>
    <w:rsid w:val="004E1CB4"/>
    <w:rsid w:val="004E27C5"/>
    <w:rsid w:val="004E2D21"/>
    <w:rsid w:val="004E2DF2"/>
    <w:rsid w:val="004E3265"/>
    <w:rsid w:val="004E3370"/>
    <w:rsid w:val="004E3AC8"/>
    <w:rsid w:val="004E3BDE"/>
    <w:rsid w:val="004E4B8F"/>
    <w:rsid w:val="004E4CAE"/>
    <w:rsid w:val="004E50F8"/>
    <w:rsid w:val="004E515F"/>
    <w:rsid w:val="004E59E2"/>
    <w:rsid w:val="004E59FA"/>
    <w:rsid w:val="004E5A1E"/>
    <w:rsid w:val="004E5F1D"/>
    <w:rsid w:val="004E5F5F"/>
    <w:rsid w:val="004E6721"/>
    <w:rsid w:val="004E68C4"/>
    <w:rsid w:val="004E747C"/>
    <w:rsid w:val="004E79C6"/>
    <w:rsid w:val="004E7A98"/>
    <w:rsid w:val="004F003D"/>
    <w:rsid w:val="004F0C05"/>
    <w:rsid w:val="004F0C98"/>
    <w:rsid w:val="004F0EEC"/>
    <w:rsid w:val="004F0FB0"/>
    <w:rsid w:val="004F2447"/>
    <w:rsid w:val="004F28EA"/>
    <w:rsid w:val="004F2986"/>
    <w:rsid w:val="004F2D2D"/>
    <w:rsid w:val="004F2DCB"/>
    <w:rsid w:val="004F3343"/>
    <w:rsid w:val="004F343B"/>
    <w:rsid w:val="004F397A"/>
    <w:rsid w:val="004F3BFB"/>
    <w:rsid w:val="004F4D00"/>
    <w:rsid w:val="004F512E"/>
    <w:rsid w:val="004F52A6"/>
    <w:rsid w:val="004F5472"/>
    <w:rsid w:val="004F569D"/>
    <w:rsid w:val="004F58CD"/>
    <w:rsid w:val="004F5ACE"/>
    <w:rsid w:val="004F5F6E"/>
    <w:rsid w:val="004F6206"/>
    <w:rsid w:val="004F62E5"/>
    <w:rsid w:val="004F66E6"/>
    <w:rsid w:val="004F7907"/>
    <w:rsid w:val="004F7ADB"/>
    <w:rsid w:val="004F7D68"/>
    <w:rsid w:val="004F7EC5"/>
    <w:rsid w:val="005004F0"/>
    <w:rsid w:val="005005CF"/>
    <w:rsid w:val="005007EC"/>
    <w:rsid w:val="0050177E"/>
    <w:rsid w:val="005017B6"/>
    <w:rsid w:val="005019F7"/>
    <w:rsid w:val="00501FCA"/>
    <w:rsid w:val="0050217A"/>
    <w:rsid w:val="005024B0"/>
    <w:rsid w:val="005024B2"/>
    <w:rsid w:val="0050269C"/>
    <w:rsid w:val="005028A7"/>
    <w:rsid w:val="00502BDE"/>
    <w:rsid w:val="005033D5"/>
    <w:rsid w:val="005035B7"/>
    <w:rsid w:val="00503D27"/>
    <w:rsid w:val="00504F51"/>
    <w:rsid w:val="00504FF1"/>
    <w:rsid w:val="00505629"/>
    <w:rsid w:val="0050593E"/>
    <w:rsid w:val="00505C52"/>
    <w:rsid w:val="0050681A"/>
    <w:rsid w:val="00510290"/>
    <w:rsid w:val="005102EF"/>
    <w:rsid w:val="00511383"/>
    <w:rsid w:val="005127DD"/>
    <w:rsid w:val="00512995"/>
    <w:rsid w:val="00512B10"/>
    <w:rsid w:val="00512E5C"/>
    <w:rsid w:val="00512EBC"/>
    <w:rsid w:val="00512F1A"/>
    <w:rsid w:val="0051300E"/>
    <w:rsid w:val="005134B8"/>
    <w:rsid w:val="00513B14"/>
    <w:rsid w:val="00514346"/>
    <w:rsid w:val="00514362"/>
    <w:rsid w:val="00514B01"/>
    <w:rsid w:val="00515371"/>
    <w:rsid w:val="00515422"/>
    <w:rsid w:val="0051615A"/>
    <w:rsid w:val="005166D8"/>
    <w:rsid w:val="0051678B"/>
    <w:rsid w:val="00516890"/>
    <w:rsid w:val="005169D2"/>
    <w:rsid w:val="00516C3A"/>
    <w:rsid w:val="00517163"/>
    <w:rsid w:val="00517175"/>
    <w:rsid w:val="005174DF"/>
    <w:rsid w:val="005201A9"/>
    <w:rsid w:val="00520261"/>
    <w:rsid w:val="0052045D"/>
    <w:rsid w:val="00520494"/>
    <w:rsid w:val="00520683"/>
    <w:rsid w:val="00520BB3"/>
    <w:rsid w:val="0052101F"/>
    <w:rsid w:val="00521301"/>
    <w:rsid w:val="005215B0"/>
    <w:rsid w:val="00521ECB"/>
    <w:rsid w:val="0052204B"/>
    <w:rsid w:val="005220CC"/>
    <w:rsid w:val="00522140"/>
    <w:rsid w:val="00522AA7"/>
    <w:rsid w:val="00522D54"/>
    <w:rsid w:val="005231E7"/>
    <w:rsid w:val="0052338E"/>
    <w:rsid w:val="005236EB"/>
    <w:rsid w:val="00523987"/>
    <w:rsid w:val="00523A34"/>
    <w:rsid w:val="00523AFF"/>
    <w:rsid w:val="00523C5D"/>
    <w:rsid w:val="00523E75"/>
    <w:rsid w:val="00524802"/>
    <w:rsid w:val="00524DEE"/>
    <w:rsid w:val="0052528E"/>
    <w:rsid w:val="00525CBE"/>
    <w:rsid w:val="00525E38"/>
    <w:rsid w:val="005276D8"/>
    <w:rsid w:val="00527BB4"/>
    <w:rsid w:val="00527FA6"/>
    <w:rsid w:val="00530C48"/>
    <w:rsid w:val="00531F95"/>
    <w:rsid w:val="005320AB"/>
    <w:rsid w:val="005321D7"/>
    <w:rsid w:val="00532F84"/>
    <w:rsid w:val="005335FD"/>
    <w:rsid w:val="00533617"/>
    <w:rsid w:val="0053382C"/>
    <w:rsid w:val="0053389F"/>
    <w:rsid w:val="00533913"/>
    <w:rsid w:val="00533B93"/>
    <w:rsid w:val="00533E14"/>
    <w:rsid w:val="005345D9"/>
    <w:rsid w:val="005347A5"/>
    <w:rsid w:val="00534EFB"/>
    <w:rsid w:val="00534FB2"/>
    <w:rsid w:val="0053509B"/>
    <w:rsid w:val="0053559D"/>
    <w:rsid w:val="0053578A"/>
    <w:rsid w:val="00535F69"/>
    <w:rsid w:val="005360A7"/>
    <w:rsid w:val="00536434"/>
    <w:rsid w:val="00536C2B"/>
    <w:rsid w:val="00536FD4"/>
    <w:rsid w:val="005378C6"/>
    <w:rsid w:val="005379C0"/>
    <w:rsid w:val="00537B52"/>
    <w:rsid w:val="00540A77"/>
    <w:rsid w:val="00540EB3"/>
    <w:rsid w:val="0054127C"/>
    <w:rsid w:val="0054172C"/>
    <w:rsid w:val="005418F2"/>
    <w:rsid w:val="00542024"/>
    <w:rsid w:val="00542097"/>
    <w:rsid w:val="005421E1"/>
    <w:rsid w:val="005421FC"/>
    <w:rsid w:val="00542B74"/>
    <w:rsid w:val="00542F40"/>
    <w:rsid w:val="00544BD6"/>
    <w:rsid w:val="00545252"/>
    <w:rsid w:val="00545292"/>
    <w:rsid w:val="0054587A"/>
    <w:rsid w:val="00545B13"/>
    <w:rsid w:val="00546802"/>
    <w:rsid w:val="00547376"/>
    <w:rsid w:val="00547559"/>
    <w:rsid w:val="00550088"/>
    <w:rsid w:val="00550163"/>
    <w:rsid w:val="0055028B"/>
    <w:rsid w:val="005506E0"/>
    <w:rsid w:val="00550BD0"/>
    <w:rsid w:val="00550C0B"/>
    <w:rsid w:val="005510CB"/>
    <w:rsid w:val="0055186B"/>
    <w:rsid w:val="00551A47"/>
    <w:rsid w:val="00552D18"/>
    <w:rsid w:val="00552DC8"/>
    <w:rsid w:val="00552DDE"/>
    <w:rsid w:val="005540DC"/>
    <w:rsid w:val="00554899"/>
    <w:rsid w:val="00554D44"/>
    <w:rsid w:val="00554D53"/>
    <w:rsid w:val="005556A5"/>
    <w:rsid w:val="00555872"/>
    <w:rsid w:val="00555F87"/>
    <w:rsid w:val="005560A8"/>
    <w:rsid w:val="00556128"/>
    <w:rsid w:val="00556458"/>
    <w:rsid w:val="00556579"/>
    <w:rsid w:val="00556CF1"/>
    <w:rsid w:val="0055737C"/>
    <w:rsid w:val="005600C1"/>
    <w:rsid w:val="00560389"/>
    <w:rsid w:val="00560816"/>
    <w:rsid w:val="00560CE0"/>
    <w:rsid w:val="005616EB"/>
    <w:rsid w:val="0056231C"/>
    <w:rsid w:val="005625B7"/>
    <w:rsid w:val="005625D8"/>
    <w:rsid w:val="00563FCB"/>
    <w:rsid w:val="00564315"/>
    <w:rsid w:val="005649BF"/>
    <w:rsid w:val="00564C7F"/>
    <w:rsid w:val="00564D05"/>
    <w:rsid w:val="005651B2"/>
    <w:rsid w:val="00566188"/>
    <w:rsid w:val="0056640C"/>
    <w:rsid w:val="00566461"/>
    <w:rsid w:val="0056677C"/>
    <w:rsid w:val="00567075"/>
    <w:rsid w:val="0056711F"/>
    <w:rsid w:val="005678D3"/>
    <w:rsid w:val="005678D7"/>
    <w:rsid w:val="00567980"/>
    <w:rsid w:val="00570170"/>
    <w:rsid w:val="005702CE"/>
    <w:rsid w:val="00571135"/>
    <w:rsid w:val="005712FF"/>
    <w:rsid w:val="00571324"/>
    <w:rsid w:val="00571353"/>
    <w:rsid w:val="00571491"/>
    <w:rsid w:val="005719DF"/>
    <w:rsid w:val="0057212E"/>
    <w:rsid w:val="00572267"/>
    <w:rsid w:val="00572AA4"/>
    <w:rsid w:val="00572B2C"/>
    <w:rsid w:val="00572B7C"/>
    <w:rsid w:val="00572E39"/>
    <w:rsid w:val="0057397C"/>
    <w:rsid w:val="00573B68"/>
    <w:rsid w:val="00573FDC"/>
    <w:rsid w:val="005742CE"/>
    <w:rsid w:val="00574460"/>
    <w:rsid w:val="005747BB"/>
    <w:rsid w:val="00574BD3"/>
    <w:rsid w:val="005754EE"/>
    <w:rsid w:val="00575D34"/>
    <w:rsid w:val="005761F5"/>
    <w:rsid w:val="00576222"/>
    <w:rsid w:val="00576253"/>
    <w:rsid w:val="00576AB6"/>
    <w:rsid w:val="00576E8A"/>
    <w:rsid w:val="00577330"/>
    <w:rsid w:val="005773EA"/>
    <w:rsid w:val="00580537"/>
    <w:rsid w:val="00580FC3"/>
    <w:rsid w:val="00581AF3"/>
    <w:rsid w:val="00581BE1"/>
    <w:rsid w:val="00582023"/>
    <w:rsid w:val="005820E0"/>
    <w:rsid w:val="00582242"/>
    <w:rsid w:val="005825D5"/>
    <w:rsid w:val="005829FA"/>
    <w:rsid w:val="00582C3C"/>
    <w:rsid w:val="00582F79"/>
    <w:rsid w:val="00583410"/>
    <w:rsid w:val="005837F6"/>
    <w:rsid w:val="00583814"/>
    <w:rsid w:val="005838F6"/>
    <w:rsid w:val="00583AC5"/>
    <w:rsid w:val="00583AE5"/>
    <w:rsid w:val="00583B4E"/>
    <w:rsid w:val="0058405E"/>
    <w:rsid w:val="005843CB"/>
    <w:rsid w:val="00585021"/>
    <w:rsid w:val="005851FE"/>
    <w:rsid w:val="005853C7"/>
    <w:rsid w:val="00585993"/>
    <w:rsid w:val="00585BE1"/>
    <w:rsid w:val="005860B6"/>
    <w:rsid w:val="0058675C"/>
    <w:rsid w:val="0058681F"/>
    <w:rsid w:val="005869BC"/>
    <w:rsid w:val="00586C2E"/>
    <w:rsid w:val="00586C6E"/>
    <w:rsid w:val="00587FD7"/>
    <w:rsid w:val="00590587"/>
    <w:rsid w:val="00590BD5"/>
    <w:rsid w:val="00591A79"/>
    <w:rsid w:val="00591E17"/>
    <w:rsid w:val="00591F37"/>
    <w:rsid w:val="00591F3E"/>
    <w:rsid w:val="00592914"/>
    <w:rsid w:val="00592A9E"/>
    <w:rsid w:val="00592BC1"/>
    <w:rsid w:val="00593194"/>
    <w:rsid w:val="00593239"/>
    <w:rsid w:val="00594149"/>
    <w:rsid w:val="005942F9"/>
    <w:rsid w:val="00594B46"/>
    <w:rsid w:val="00594F07"/>
    <w:rsid w:val="00595973"/>
    <w:rsid w:val="0059598B"/>
    <w:rsid w:val="00595A4C"/>
    <w:rsid w:val="00595E86"/>
    <w:rsid w:val="00595F07"/>
    <w:rsid w:val="00595F6C"/>
    <w:rsid w:val="0059606F"/>
    <w:rsid w:val="0059647D"/>
    <w:rsid w:val="00596606"/>
    <w:rsid w:val="00596779"/>
    <w:rsid w:val="00597489"/>
    <w:rsid w:val="00597B73"/>
    <w:rsid w:val="005A038F"/>
    <w:rsid w:val="005A0634"/>
    <w:rsid w:val="005A0669"/>
    <w:rsid w:val="005A0F19"/>
    <w:rsid w:val="005A1168"/>
    <w:rsid w:val="005A11F9"/>
    <w:rsid w:val="005A1C92"/>
    <w:rsid w:val="005A1DAC"/>
    <w:rsid w:val="005A1E6B"/>
    <w:rsid w:val="005A2393"/>
    <w:rsid w:val="005A2D92"/>
    <w:rsid w:val="005A2F91"/>
    <w:rsid w:val="005A302E"/>
    <w:rsid w:val="005A3736"/>
    <w:rsid w:val="005A3901"/>
    <w:rsid w:val="005A3D10"/>
    <w:rsid w:val="005A3E68"/>
    <w:rsid w:val="005A3ECF"/>
    <w:rsid w:val="005A3FA6"/>
    <w:rsid w:val="005A433D"/>
    <w:rsid w:val="005A45A1"/>
    <w:rsid w:val="005A4779"/>
    <w:rsid w:val="005A5481"/>
    <w:rsid w:val="005A6536"/>
    <w:rsid w:val="005A6C43"/>
    <w:rsid w:val="005A712F"/>
    <w:rsid w:val="005A7319"/>
    <w:rsid w:val="005A7B69"/>
    <w:rsid w:val="005A7BE1"/>
    <w:rsid w:val="005A7D78"/>
    <w:rsid w:val="005A7E1D"/>
    <w:rsid w:val="005B0796"/>
    <w:rsid w:val="005B1708"/>
    <w:rsid w:val="005B1BF0"/>
    <w:rsid w:val="005B2858"/>
    <w:rsid w:val="005B3021"/>
    <w:rsid w:val="005B308F"/>
    <w:rsid w:val="005B33E5"/>
    <w:rsid w:val="005B3835"/>
    <w:rsid w:val="005B38AE"/>
    <w:rsid w:val="005B3980"/>
    <w:rsid w:val="005B3D2A"/>
    <w:rsid w:val="005B3FFC"/>
    <w:rsid w:val="005B4699"/>
    <w:rsid w:val="005B48C9"/>
    <w:rsid w:val="005B4B9B"/>
    <w:rsid w:val="005B50A7"/>
    <w:rsid w:val="005B6A42"/>
    <w:rsid w:val="005B6E7A"/>
    <w:rsid w:val="005B7025"/>
    <w:rsid w:val="005B7589"/>
    <w:rsid w:val="005B7A59"/>
    <w:rsid w:val="005C00FE"/>
    <w:rsid w:val="005C08B1"/>
    <w:rsid w:val="005C0B78"/>
    <w:rsid w:val="005C1535"/>
    <w:rsid w:val="005C1616"/>
    <w:rsid w:val="005C1649"/>
    <w:rsid w:val="005C1B89"/>
    <w:rsid w:val="005C22ED"/>
    <w:rsid w:val="005C2557"/>
    <w:rsid w:val="005C287F"/>
    <w:rsid w:val="005C2A04"/>
    <w:rsid w:val="005C3B95"/>
    <w:rsid w:val="005C3C1E"/>
    <w:rsid w:val="005C3DE5"/>
    <w:rsid w:val="005C3E34"/>
    <w:rsid w:val="005C4C25"/>
    <w:rsid w:val="005C533A"/>
    <w:rsid w:val="005C67FC"/>
    <w:rsid w:val="005C6B66"/>
    <w:rsid w:val="005C738D"/>
    <w:rsid w:val="005C75AA"/>
    <w:rsid w:val="005C78F7"/>
    <w:rsid w:val="005C79FC"/>
    <w:rsid w:val="005D0603"/>
    <w:rsid w:val="005D09ED"/>
    <w:rsid w:val="005D0A78"/>
    <w:rsid w:val="005D1136"/>
    <w:rsid w:val="005D1B00"/>
    <w:rsid w:val="005D1BCE"/>
    <w:rsid w:val="005D1EDC"/>
    <w:rsid w:val="005D1FF5"/>
    <w:rsid w:val="005D258D"/>
    <w:rsid w:val="005D2675"/>
    <w:rsid w:val="005D270B"/>
    <w:rsid w:val="005D2894"/>
    <w:rsid w:val="005D28EC"/>
    <w:rsid w:val="005D32CA"/>
    <w:rsid w:val="005D32CB"/>
    <w:rsid w:val="005D399B"/>
    <w:rsid w:val="005D4202"/>
    <w:rsid w:val="005D4335"/>
    <w:rsid w:val="005D4503"/>
    <w:rsid w:val="005D475E"/>
    <w:rsid w:val="005D4773"/>
    <w:rsid w:val="005D4A2C"/>
    <w:rsid w:val="005D4D8D"/>
    <w:rsid w:val="005D5270"/>
    <w:rsid w:val="005D5BEF"/>
    <w:rsid w:val="005D5E3B"/>
    <w:rsid w:val="005D652B"/>
    <w:rsid w:val="005D6768"/>
    <w:rsid w:val="005D73FD"/>
    <w:rsid w:val="005D786E"/>
    <w:rsid w:val="005E0069"/>
    <w:rsid w:val="005E0642"/>
    <w:rsid w:val="005E1414"/>
    <w:rsid w:val="005E16CF"/>
    <w:rsid w:val="005E2360"/>
    <w:rsid w:val="005E2518"/>
    <w:rsid w:val="005E29CE"/>
    <w:rsid w:val="005E2C12"/>
    <w:rsid w:val="005E3B59"/>
    <w:rsid w:val="005E47BB"/>
    <w:rsid w:val="005E492D"/>
    <w:rsid w:val="005E49BD"/>
    <w:rsid w:val="005E4BC4"/>
    <w:rsid w:val="005E4C74"/>
    <w:rsid w:val="005E5129"/>
    <w:rsid w:val="005E556F"/>
    <w:rsid w:val="005E59B6"/>
    <w:rsid w:val="005E5C19"/>
    <w:rsid w:val="005E5D34"/>
    <w:rsid w:val="005E5FD3"/>
    <w:rsid w:val="005E6859"/>
    <w:rsid w:val="005E70EA"/>
    <w:rsid w:val="005E710E"/>
    <w:rsid w:val="005E7283"/>
    <w:rsid w:val="005E7491"/>
    <w:rsid w:val="005F0781"/>
    <w:rsid w:val="005F110C"/>
    <w:rsid w:val="005F1817"/>
    <w:rsid w:val="005F198A"/>
    <w:rsid w:val="005F1A67"/>
    <w:rsid w:val="005F1D65"/>
    <w:rsid w:val="005F1FAF"/>
    <w:rsid w:val="005F281F"/>
    <w:rsid w:val="005F284E"/>
    <w:rsid w:val="005F2870"/>
    <w:rsid w:val="005F2AA2"/>
    <w:rsid w:val="005F2CBE"/>
    <w:rsid w:val="005F305B"/>
    <w:rsid w:val="005F3221"/>
    <w:rsid w:val="005F3414"/>
    <w:rsid w:val="005F358E"/>
    <w:rsid w:val="005F3674"/>
    <w:rsid w:val="005F3EA8"/>
    <w:rsid w:val="005F402B"/>
    <w:rsid w:val="005F4448"/>
    <w:rsid w:val="005F47DC"/>
    <w:rsid w:val="005F48C4"/>
    <w:rsid w:val="005F51B6"/>
    <w:rsid w:val="005F530D"/>
    <w:rsid w:val="005F547F"/>
    <w:rsid w:val="005F5524"/>
    <w:rsid w:val="005F5C63"/>
    <w:rsid w:val="005F5C97"/>
    <w:rsid w:val="005F687D"/>
    <w:rsid w:val="005F7791"/>
    <w:rsid w:val="005F7A67"/>
    <w:rsid w:val="005F7C06"/>
    <w:rsid w:val="00600319"/>
    <w:rsid w:val="00600505"/>
    <w:rsid w:val="00600AC8"/>
    <w:rsid w:val="00600CC4"/>
    <w:rsid w:val="0060109B"/>
    <w:rsid w:val="00601692"/>
    <w:rsid w:val="006017F4"/>
    <w:rsid w:val="00601DFD"/>
    <w:rsid w:val="006023D6"/>
    <w:rsid w:val="006025E6"/>
    <w:rsid w:val="006029D4"/>
    <w:rsid w:val="00602E77"/>
    <w:rsid w:val="00602F9D"/>
    <w:rsid w:val="00604317"/>
    <w:rsid w:val="006044A0"/>
    <w:rsid w:val="0060475E"/>
    <w:rsid w:val="00604C58"/>
    <w:rsid w:val="00604CA1"/>
    <w:rsid w:val="00604F92"/>
    <w:rsid w:val="00605075"/>
    <w:rsid w:val="00605233"/>
    <w:rsid w:val="00605365"/>
    <w:rsid w:val="0060553A"/>
    <w:rsid w:val="00605AC9"/>
    <w:rsid w:val="00605C68"/>
    <w:rsid w:val="00605E21"/>
    <w:rsid w:val="00606D25"/>
    <w:rsid w:val="0060700E"/>
    <w:rsid w:val="00607673"/>
    <w:rsid w:val="0061042A"/>
    <w:rsid w:val="0061078B"/>
    <w:rsid w:val="0061089C"/>
    <w:rsid w:val="00610EA3"/>
    <w:rsid w:val="00611824"/>
    <w:rsid w:val="00611F94"/>
    <w:rsid w:val="00612487"/>
    <w:rsid w:val="006124C7"/>
    <w:rsid w:val="00612717"/>
    <w:rsid w:val="00612A16"/>
    <w:rsid w:val="00612F72"/>
    <w:rsid w:val="00613387"/>
    <w:rsid w:val="00613B9B"/>
    <w:rsid w:val="006144AF"/>
    <w:rsid w:val="006144B9"/>
    <w:rsid w:val="00614884"/>
    <w:rsid w:val="00615264"/>
    <w:rsid w:val="006155FB"/>
    <w:rsid w:val="00616278"/>
    <w:rsid w:val="00616750"/>
    <w:rsid w:val="006169C2"/>
    <w:rsid w:val="0061711C"/>
    <w:rsid w:val="00617214"/>
    <w:rsid w:val="00617646"/>
    <w:rsid w:val="00617662"/>
    <w:rsid w:val="006178C8"/>
    <w:rsid w:val="00617A50"/>
    <w:rsid w:val="00617AFC"/>
    <w:rsid w:val="006202DF"/>
    <w:rsid w:val="00620A11"/>
    <w:rsid w:val="0062159A"/>
    <w:rsid w:val="00621CD2"/>
    <w:rsid w:val="00622085"/>
    <w:rsid w:val="00622125"/>
    <w:rsid w:val="00622430"/>
    <w:rsid w:val="00622443"/>
    <w:rsid w:val="006226E2"/>
    <w:rsid w:val="0062271D"/>
    <w:rsid w:val="0062285D"/>
    <w:rsid w:val="00622B0D"/>
    <w:rsid w:val="0062326F"/>
    <w:rsid w:val="00623330"/>
    <w:rsid w:val="00624AA4"/>
    <w:rsid w:val="00624B11"/>
    <w:rsid w:val="006255E7"/>
    <w:rsid w:val="00625E73"/>
    <w:rsid w:val="00625F7B"/>
    <w:rsid w:val="00625FEE"/>
    <w:rsid w:val="00626241"/>
    <w:rsid w:val="0062634D"/>
    <w:rsid w:val="0062672A"/>
    <w:rsid w:val="006267C5"/>
    <w:rsid w:val="00626A83"/>
    <w:rsid w:val="00626C71"/>
    <w:rsid w:val="00626CAB"/>
    <w:rsid w:val="0062726A"/>
    <w:rsid w:val="006277F0"/>
    <w:rsid w:val="00627D22"/>
    <w:rsid w:val="00630273"/>
    <w:rsid w:val="006303CB"/>
    <w:rsid w:val="00630D94"/>
    <w:rsid w:val="00630E6D"/>
    <w:rsid w:val="00630EEE"/>
    <w:rsid w:val="0063176C"/>
    <w:rsid w:val="0063237E"/>
    <w:rsid w:val="006325B7"/>
    <w:rsid w:val="006326AD"/>
    <w:rsid w:val="00632B2E"/>
    <w:rsid w:val="00632E3B"/>
    <w:rsid w:val="006333D7"/>
    <w:rsid w:val="006334F0"/>
    <w:rsid w:val="00633711"/>
    <w:rsid w:val="00633ABD"/>
    <w:rsid w:val="00633AD2"/>
    <w:rsid w:val="00633AF2"/>
    <w:rsid w:val="00634D65"/>
    <w:rsid w:val="00634E22"/>
    <w:rsid w:val="006353E3"/>
    <w:rsid w:val="0063550A"/>
    <w:rsid w:val="00635ACF"/>
    <w:rsid w:val="00635E77"/>
    <w:rsid w:val="00636303"/>
    <w:rsid w:val="00636605"/>
    <w:rsid w:val="006367E9"/>
    <w:rsid w:val="0063697F"/>
    <w:rsid w:val="0064007D"/>
    <w:rsid w:val="006401D0"/>
    <w:rsid w:val="006404EE"/>
    <w:rsid w:val="006411C1"/>
    <w:rsid w:val="006412DD"/>
    <w:rsid w:val="00641625"/>
    <w:rsid w:val="00641A81"/>
    <w:rsid w:val="00641BE2"/>
    <w:rsid w:val="00641ECF"/>
    <w:rsid w:val="00642335"/>
    <w:rsid w:val="006425C7"/>
    <w:rsid w:val="006427BD"/>
    <w:rsid w:val="00642BC1"/>
    <w:rsid w:val="00642C1D"/>
    <w:rsid w:val="00643246"/>
    <w:rsid w:val="00643804"/>
    <w:rsid w:val="00643DB4"/>
    <w:rsid w:val="00643E13"/>
    <w:rsid w:val="006444CD"/>
    <w:rsid w:val="006455CB"/>
    <w:rsid w:val="0064563B"/>
    <w:rsid w:val="0064595D"/>
    <w:rsid w:val="00646323"/>
    <w:rsid w:val="00646423"/>
    <w:rsid w:val="00646943"/>
    <w:rsid w:val="00646B33"/>
    <w:rsid w:val="00646C07"/>
    <w:rsid w:val="00647123"/>
    <w:rsid w:val="00647342"/>
    <w:rsid w:val="006477E2"/>
    <w:rsid w:val="00647882"/>
    <w:rsid w:val="00650121"/>
    <w:rsid w:val="006508B2"/>
    <w:rsid w:val="006512D9"/>
    <w:rsid w:val="00651341"/>
    <w:rsid w:val="0065147E"/>
    <w:rsid w:val="00651C6B"/>
    <w:rsid w:val="006527F2"/>
    <w:rsid w:val="0065286F"/>
    <w:rsid w:val="006528D3"/>
    <w:rsid w:val="00652D9B"/>
    <w:rsid w:val="00652F77"/>
    <w:rsid w:val="00652FF3"/>
    <w:rsid w:val="00653150"/>
    <w:rsid w:val="0065440B"/>
    <w:rsid w:val="006544BC"/>
    <w:rsid w:val="00654C53"/>
    <w:rsid w:val="00654E36"/>
    <w:rsid w:val="00654F62"/>
    <w:rsid w:val="00655FED"/>
    <w:rsid w:val="00656064"/>
    <w:rsid w:val="00656182"/>
    <w:rsid w:val="00656470"/>
    <w:rsid w:val="00656665"/>
    <w:rsid w:val="006569B5"/>
    <w:rsid w:val="00656AD2"/>
    <w:rsid w:val="0065750D"/>
    <w:rsid w:val="00660AF5"/>
    <w:rsid w:val="00660E51"/>
    <w:rsid w:val="00660F2B"/>
    <w:rsid w:val="00661242"/>
    <w:rsid w:val="00661409"/>
    <w:rsid w:val="006618C3"/>
    <w:rsid w:val="00661AFF"/>
    <w:rsid w:val="00661CE5"/>
    <w:rsid w:val="00661E7D"/>
    <w:rsid w:val="00662454"/>
    <w:rsid w:val="00662504"/>
    <w:rsid w:val="00662541"/>
    <w:rsid w:val="0066381B"/>
    <w:rsid w:val="00663857"/>
    <w:rsid w:val="00663F39"/>
    <w:rsid w:val="00664198"/>
    <w:rsid w:val="00665A9D"/>
    <w:rsid w:val="0066632F"/>
    <w:rsid w:val="00666A4C"/>
    <w:rsid w:val="006679F6"/>
    <w:rsid w:val="00667ADF"/>
    <w:rsid w:val="00667D29"/>
    <w:rsid w:val="00670375"/>
    <w:rsid w:val="00670595"/>
    <w:rsid w:val="00670916"/>
    <w:rsid w:val="00671D49"/>
    <w:rsid w:val="00671FDD"/>
    <w:rsid w:val="00672143"/>
    <w:rsid w:val="0067271C"/>
    <w:rsid w:val="006728EF"/>
    <w:rsid w:val="00672B06"/>
    <w:rsid w:val="00672C03"/>
    <w:rsid w:val="00673333"/>
    <w:rsid w:val="006733D6"/>
    <w:rsid w:val="0067383B"/>
    <w:rsid w:val="00673CBE"/>
    <w:rsid w:val="00673EAA"/>
    <w:rsid w:val="00673F2B"/>
    <w:rsid w:val="00673F45"/>
    <w:rsid w:val="00674871"/>
    <w:rsid w:val="006748D6"/>
    <w:rsid w:val="00674AB6"/>
    <w:rsid w:val="00674F64"/>
    <w:rsid w:val="00674FD2"/>
    <w:rsid w:val="00675202"/>
    <w:rsid w:val="00675C39"/>
    <w:rsid w:val="0067696D"/>
    <w:rsid w:val="00676F95"/>
    <w:rsid w:val="00677B5E"/>
    <w:rsid w:val="00677FBF"/>
    <w:rsid w:val="006807D3"/>
    <w:rsid w:val="00680938"/>
    <w:rsid w:val="0068095B"/>
    <w:rsid w:val="00680A5A"/>
    <w:rsid w:val="00681368"/>
    <w:rsid w:val="00681EA7"/>
    <w:rsid w:val="00681F26"/>
    <w:rsid w:val="00681F68"/>
    <w:rsid w:val="006821E6"/>
    <w:rsid w:val="00682304"/>
    <w:rsid w:val="006825E7"/>
    <w:rsid w:val="00682927"/>
    <w:rsid w:val="00682E0F"/>
    <w:rsid w:val="00683891"/>
    <w:rsid w:val="00683C9D"/>
    <w:rsid w:val="00683E3E"/>
    <w:rsid w:val="00683EF8"/>
    <w:rsid w:val="00684119"/>
    <w:rsid w:val="00684120"/>
    <w:rsid w:val="00684977"/>
    <w:rsid w:val="006855A8"/>
    <w:rsid w:val="006856F0"/>
    <w:rsid w:val="006860CB"/>
    <w:rsid w:val="00686405"/>
    <w:rsid w:val="00686D58"/>
    <w:rsid w:val="006875AD"/>
    <w:rsid w:val="00687764"/>
    <w:rsid w:val="00687867"/>
    <w:rsid w:val="00687AE1"/>
    <w:rsid w:val="00687FF5"/>
    <w:rsid w:val="006900B0"/>
    <w:rsid w:val="00690451"/>
    <w:rsid w:val="006905A6"/>
    <w:rsid w:val="006906A6"/>
    <w:rsid w:val="00690965"/>
    <w:rsid w:val="00690D3D"/>
    <w:rsid w:val="006913B4"/>
    <w:rsid w:val="00691F6D"/>
    <w:rsid w:val="0069200F"/>
    <w:rsid w:val="00692078"/>
    <w:rsid w:val="00692835"/>
    <w:rsid w:val="00692B61"/>
    <w:rsid w:val="00692BAC"/>
    <w:rsid w:val="006932BF"/>
    <w:rsid w:val="00693D57"/>
    <w:rsid w:val="00694273"/>
    <w:rsid w:val="0069450B"/>
    <w:rsid w:val="00694740"/>
    <w:rsid w:val="00694868"/>
    <w:rsid w:val="00694ADC"/>
    <w:rsid w:val="0069505F"/>
    <w:rsid w:val="0069589A"/>
    <w:rsid w:val="00695E31"/>
    <w:rsid w:val="0069606A"/>
    <w:rsid w:val="00696479"/>
    <w:rsid w:val="006964A8"/>
    <w:rsid w:val="00696624"/>
    <w:rsid w:val="00696FB1"/>
    <w:rsid w:val="006971A3"/>
    <w:rsid w:val="006977CF"/>
    <w:rsid w:val="00697BCA"/>
    <w:rsid w:val="00697DC0"/>
    <w:rsid w:val="006A0B7D"/>
    <w:rsid w:val="006A0CE0"/>
    <w:rsid w:val="006A0E26"/>
    <w:rsid w:val="006A1F79"/>
    <w:rsid w:val="006A201E"/>
    <w:rsid w:val="006A2302"/>
    <w:rsid w:val="006A2385"/>
    <w:rsid w:val="006A2606"/>
    <w:rsid w:val="006A2B76"/>
    <w:rsid w:val="006A331E"/>
    <w:rsid w:val="006A3C1D"/>
    <w:rsid w:val="006A42F7"/>
    <w:rsid w:val="006A46EF"/>
    <w:rsid w:val="006A4F22"/>
    <w:rsid w:val="006A4FEB"/>
    <w:rsid w:val="006A5617"/>
    <w:rsid w:val="006A5F67"/>
    <w:rsid w:val="006A6120"/>
    <w:rsid w:val="006A6270"/>
    <w:rsid w:val="006A7060"/>
    <w:rsid w:val="006A79DA"/>
    <w:rsid w:val="006A7EB4"/>
    <w:rsid w:val="006B0CEC"/>
    <w:rsid w:val="006B0DC8"/>
    <w:rsid w:val="006B0EBD"/>
    <w:rsid w:val="006B0FC8"/>
    <w:rsid w:val="006B0FFB"/>
    <w:rsid w:val="006B1373"/>
    <w:rsid w:val="006B1527"/>
    <w:rsid w:val="006B1935"/>
    <w:rsid w:val="006B1A16"/>
    <w:rsid w:val="006B1CA9"/>
    <w:rsid w:val="006B1DA6"/>
    <w:rsid w:val="006B1E64"/>
    <w:rsid w:val="006B20CB"/>
    <w:rsid w:val="006B2C0F"/>
    <w:rsid w:val="006B2C24"/>
    <w:rsid w:val="006B3995"/>
    <w:rsid w:val="006B3C1C"/>
    <w:rsid w:val="006B3C61"/>
    <w:rsid w:val="006B4010"/>
    <w:rsid w:val="006B441E"/>
    <w:rsid w:val="006B4500"/>
    <w:rsid w:val="006B48F4"/>
    <w:rsid w:val="006B4D3E"/>
    <w:rsid w:val="006B5988"/>
    <w:rsid w:val="006B5A4E"/>
    <w:rsid w:val="006B6399"/>
    <w:rsid w:val="006B68B4"/>
    <w:rsid w:val="006B6EB0"/>
    <w:rsid w:val="006B722A"/>
    <w:rsid w:val="006B7985"/>
    <w:rsid w:val="006B7A98"/>
    <w:rsid w:val="006C0494"/>
    <w:rsid w:val="006C0FCF"/>
    <w:rsid w:val="006C14CA"/>
    <w:rsid w:val="006C1F3E"/>
    <w:rsid w:val="006C22F5"/>
    <w:rsid w:val="006C369B"/>
    <w:rsid w:val="006C37C2"/>
    <w:rsid w:val="006C3DA9"/>
    <w:rsid w:val="006C43EC"/>
    <w:rsid w:val="006C4793"/>
    <w:rsid w:val="006C4AB3"/>
    <w:rsid w:val="006C4AED"/>
    <w:rsid w:val="006C5A3F"/>
    <w:rsid w:val="006C5C6C"/>
    <w:rsid w:val="006C5F44"/>
    <w:rsid w:val="006C6FCD"/>
    <w:rsid w:val="006C7010"/>
    <w:rsid w:val="006C787F"/>
    <w:rsid w:val="006C7A10"/>
    <w:rsid w:val="006C7BA1"/>
    <w:rsid w:val="006D0380"/>
    <w:rsid w:val="006D09F2"/>
    <w:rsid w:val="006D0CC6"/>
    <w:rsid w:val="006D1892"/>
    <w:rsid w:val="006D1AE8"/>
    <w:rsid w:val="006D1C32"/>
    <w:rsid w:val="006D1E2B"/>
    <w:rsid w:val="006D2389"/>
    <w:rsid w:val="006D2456"/>
    <w:rsid w:val="006D258C"/>
    <w:rsid w:val="006D2907"/>
    <w:rsid w:val="006D3762"/>
    <w:rsid w:val="006D38AF"/>
    <w:rsid w:val="006D3E6C"/>
    <w:rsid w:val="006D44E8"/>
    <w:rsid w:val="006D4655"/>
    <w:rsid w:val="006D4839"/>
    <w:rsid w:val="006D48B3"/>
    <w:rsid w:val="006D509A"/>
    <w:rsid w:val="006D5336"/>
    <w:rsid w:val="006D54BB"/>
    <w:rsid w:val="006D5527"/>
    <w:rsid w:val="006D5767"/>
    <w:rsid w:val="006D57EA"/>
    <w:rsid w:val="006D5BFC"/>
    <w:rsid w:val="006D5DBE"/>
    <w:rsid w:val="006D5E38"/>
    <w:rsid w:val="006D609E"/>
    <w:rsid w:val="006D6689"/>
    <w:rsid w:val="006D6954"/>
    <w:rsid w:val="006D7B3A"/>
    <w:rsid w:val="006D7C6A"/>
    <w:rsid w:val="006D7CEE"/>
    <w:rsid w:val="006D7DA8"/>
    <w:rsid w:val="006D7DF7"/>
    <w:rsid w:val="006D7E1C"/>
    <w:rsid w:val="006E04AD"/>
    <w:rsid w:val="006E090E"/>
    <w:rsid w:val="006E0D1D"/>
    <w:rsid w:val="006E11CE"/>
    <w:rsid w:val="006E181B"/>
    <w:rsid w:val="006E1E06"/>
    <w:rsid w:val="006E2003"/>
    <w:rsid w:val="006E243F"/>
    <w:rsid w:val="006E2884"/>
    <w:rsid w:val="006E2909"/>
    <w:rsid w:val="006E38EE"/>
    <w:rsid w:val="006E3A50"/>
    <w:rsid w:val="006E3CDE"/>
    <w:rsid w:val="006E3D73"/>
    <w:rsid w:val="006E3DE9"/>
    <w:rsid w:val="006E4D4C"/>
    <w:rsid w:val="006E536D"/>
    <w:rsid w:val="006E57B1"/>
    <w:rsid w:val="006E6AB7"/>
    <w:rsid w:val="006E6AD3"/>
    <w:rsid w:val="006E6CE5"/>
    <w:rsid w:val="006E6EE1"/>
    <w:rsid w:val="006E746C"/>
    <w:rsid w:val="006F0A5E"/>
    <w:rsid w:val="006F17E9"/>
    <w:rsid w:val="006F1B37"/>
    <w:rsid w:val="006F1F37"/>
    <w:rsid w:val="006F2068"/>
    <w:rsid w:val="006F2E62"/>
    <w:rsid w:val="006F3423"/>
    <w:rsid w:val="006F3772"/>
    <w:rsid w:val="006F3BE3"/>
    <w:rsid w:val="006F3ED0"/>
    <w:rsid w:val="006F402C"/>
    <w:rsid w:val="006F448E"/>
    <w:rsid w:val="006F478E"/>
    <w:rsid w:val="006F4EF7"/>
    <w:rsid w:val="006F522D"/>
    <w:rsid w:val="006F5577"/>
    <w:rsid w:val="006F55F1"/>
    <w:rsid w:val="006F5629"/>
    <w:rsid w:val="006F6022"/>
    <w:rsid w:val="006F64C1"/>
    <w:rsid w:val="006F68F9"/>
    <w:rsid w:val="006F6902"/>
    <w:rsid w:val="006F6EFB"/>
    <w:rsid w:val="006F7355"/>
    <w:rsid w:val="006F7840"/>
    <w:rsid w:val="006F7E7C"/>
    <w:rsid w:val="006F7FAF"/>
    <w:rsid w:val="007001D2"/>
    <w:rsid w:val="00700202"/>
    <w:rsid w:val="007009D0"/>
    <w:rsid w:val="00700B0F"/>
    <w:rsid w:val="00700FA6"/>
    <w:rsid w:val="00701BC4"/>
    <w:rsid w:val="00701EE3"/>
    <w:rsid w:val="00702150"/>
    <w:rsid w:val="00702A3F"/>
    <w:rsid w:val="00702BC3"/>
    <w:rsid w:val="00702E97"/>
    <w:rsid w:val="007034FE"/>
    <w:rsid w:val="007038F4"/>
    <w:rsid w:val="00704089"/>
    <w:rsid w:val="00704144"/>
    <w:rsid w:val="007044C3"/>
    <w:rsid w:val="007046B3"/>
    <w:rsid w:val="00704E5D"/>
    <w:rsid w:val="007056BF"/>
    <w:rsid w:val="007056E9"/>
    <w:rsid w:val="0070574C"/>
    <w:rsid w:val="00705FAB"/>
    <w:rsid w:val="007060E2"/>
    <w:rsid w:val="007061B1"/>
    <w:rsid w:val="0070627E"/>
    <w:rsid w:val="00706AAF"/>
    <w:rsid w:val="00706B71"/>
    <w:rsid w:val="00706B8A"/>
    <w:rsid w:val="00706DE1"/>
    <w:rsid w:val="00706FDD"/>
    <w:rsid w:val="0070782E"/>
    <w:rsid w:val="00707C38"/>
    <w:rsid w:val="0071038C"/>
    <w:rsid w:val="00710757"/>
    <w:rsid w:val="00710A98"/>
    <w:rsid w:val="0071108C"/>
    <w:rsid w:val="007118C4"/>
    <w:rsid w:val="0071222C"/>
    <w:rsid w:val="007122E3"/>
    <w:rsid w:val="0071255F"/>
    <w:rsid w:val="00712816"/>
    <w:rsid w:val="0071294E"/>
    <w:rsid w:val="007129AC"/>
    <w:rsid w:val="00712B40"/>
    <w:rsid w:val="00712CBA"/>
    <w:rsid w:val="00712EC7"/>
    <w:rsid w:val="0071322C"/>
    <w:rsid w:val="007139C4"/>
    <w:rsid w:val="00714A82"/>
    <w:rsid w:val="00714AFF"/>
    <w:rsid w:val="00714CBF"/>
    <w:rsid w:val="00715619"/>
    <w:rsid w:val="007156DC"/>
    <w:rsid w:val="00715793"/>
    <w:rsid w:val="00715A0F"/>
    <w:rsid w:val="00715BB9"/>
    <w:rsid w:val="0071653B"/>
    <w:rsid w:val="00716B34"/>
    <w:rsid w:val="00716EEC"/>
    <w:rsid w:val="0071755F"/>
    <w:rsid w:val="00717C01"/>
    <w:rsid w:val="00717EA7"/>
    <w:rsid w:val="0071D288"/>
    <w:rsid w:val="0072045C"/>
    <w:rsid w:val="00720ADB"/>
    <w:rsid w:val="0072186C"/>
    <w:rsid w:val="007218E0"/>
    <w:rsid w:val="0072208F"/>
    <w:rsid w:val="00722F7B"/>
    <w:rsid w:val="0072305D"/>
    <w:rsid w:val="007230A5"/>
    <w:rsid w:val="00723218"/>
    <w:rsid w:val="00723380"/>
    <w:rsid w:val="007236E5"/>
    <w:rsid w:val="007238C1"/>
    <w:rsid w:val="0072399E"/>
    <w:rsid w:val="00723EC1"/>
    <w:rsid w:val="007243D8"/>
    <w:rsid w:val="007244DE"/>
    <w:rsid w:val="007244E0"/>
    <w:rsid w:val="0072456C"/>
    <w:rsid w:val="00724C4C"/>
    <w:rsid w:val="00724E95"/>
    <w:rsid w:val="00725873"/>
    <w:rsid w:val="00725A4D"/>
    <w:rsid w:val="00725B77"/>
    <w:rsid w:val="00725EED"/>
    <w:rsid w:val="00727087"/>
    <w:rsid w:val="007278C1"/>
    <w:rsid w:val="00727B31"/>
    <w:rsid w:val="00727CEA"/>
    <w:rsid w:val="00730009"/>
    <w:rsid w:val="0073009C"/>
    <w:rsid w:val="00730721"/>
    <w:rsid w:val="00730BD9"/>
    <w:rsid w:val="007313ED"/>
    <w:rsid w:val="0073196C"/>
    <w:rsid w:val="0073224D"/>
    <w:rsid w:val="00732934"/>
    <w:rsid w:val="00732C24"/>
    <w:rsid w:val="00732CA5"/>
    <w:rsid w:val="00732D91"/>
    <w:rsid w:val="007330D8"/>
    <w:rsid w:val="0073383B"/>
    <w:rsid w:val="00733EA4"/>
    <w:rsid w:val="00734228"/>
    <w:rsid w:val="0073436E"/>
    <w:rsid w:val="007349E6"/>
    <w:rsid w:val="00734A05"/>
    <w:rsid w:val="00734B1D"/>
    <w:rsid w:val="00735222"/>
    <w:rsid w:val="00735429"/>
    <w:rsid w:val="0073548A"/>
    <w:rsid w:val="00735AFC"/>
    <w:rsid w:val="00735B02"/>
    <w:rsid w:val="00735D8D"/>
    <w:rsid w:val="00735ECF"/>
    <w:rsid w:val="00736431"/>
    <w:rsid w:val="007368AE"/>
    <w:rsid w:val="00736B7D"/>
    <w:rsid w:val="00736BAB"/>
    <w:rsid w:val="007373C4"/>
    <w:rsid w:val="00737561"/>
    <w:rsid w:val="00737BD4"/>
    <w:rsid w:val="00737CC0"/>
    <w:rsid w:val="007400BC"/>
    <w:rsid w:val="007401A3"/>
    <w:rsid w:val="00740AA1"/>
    <w:rsid w:val="00740AC3"/>
    <w:rsid w:val="00741448"/>
    <w:rsid w:val="00741486"/>
    <w:rsid w:val="00741548"/>
    <w:rsid w:val="007416E3"/>
    <w:rsid w:val="00741E39"/>
    <w:rsid w:val="007421F4"/>
    <w:rsid w:val="00742264"/>
    <w:rsid w:val="00742306"/>
    <w:rsid w:val="00742415"/>
    <w:rsid w:val="007424DC"/>
    <w:rsid w:val="0074252E"/>
    <w:rsid w:val="007428C8"/>
    <w:rsid w:val="00742FAF"/>
    <w:rsid w:val="007432C9"/>
    <w:rsid w:val="00744471"/>
    <w:rsid w:val="0074458A"/>
    <w:rsid w:val="00744657"/>
    <w:rsid w:val="0074506D"/>
    <w:rsid w:val="00745E9A"/>
    <w:rsid w:val="007466E1"/>
    <w:rsid w:val="00746A4B"/>
    <w:rsid w:val="00746AE0"/>
    <w:rsid w:val="00746BB0"/>
    <w:rsid w:val="0074702F"/>
    <w:rsid w:val="00747AAD"/>
    <w:rsid w:val="00747B08"/>
    <w:rsid w:val="00750458"/>
    <w:rsid w:val="00750526"/>
    <w:rsid w:val="00750F3F"/>
    <w:rsid w:val="007513A9"/>
    <w:rsid w:val="00751670"/>
    <w:rsid w:val="00751931"/>
    <w:rsid w:val="00751B30"/>
    <w:rsid w:val="0075285E"/>
    <w:rsid w:val="00752CA9"/>
    <w:rsid w:val="00753477"/>
    <w:rsid w:val="00753731"/>
    <w:rsid w:val="00753CE1"/>
    <w:rsid w:val="007548C9"/>
    <w:rsid w:val="0075532F"/>
    <w:rsid w:val="00755336"/>
    <w:rsid w:val="00755460"/>
    <w:rsid w:val="00755BA1"/>
    <w:rsid w:val="00755C12"/>
    <w:rsid w:val="00755E6F"/>
    <w:rsid w:val="007560BD"/>
    <w:rsid w:val="00756357"/>
    <w:rsid w:val="00757481"/>
    <w:rsid w:val="00757801"/>
    <w:rsid w:val="00757C95"/>
    <w:rsid w:val="00760858"/>
    <w:rsid w:val="00761593"/>
    <w:rsid w:val="007616BB"/>
    <w:rsid w:val="00761753"/>
    <w:rsid w:val="007617D3"/>
    <w:rsid w:val="00761D34"/>
    <w:rsid w:val="00761DD4"/>
    <w:rsid w:val="00761F27"/>
    <w:rsid w:val="007624FC"/>
    <w:rsid w:val="00762657"/>
    <w:rsid w:val="00762924"/>
    <w:rsid w:val="00762D70"/>
    <w:rsid w:val="00762E81"/>
    <w:rsid w:val="007631E4"/>
    <w:rsid w:val="007637F6"/>
    <w:rsid w:val="00763CA1"/>
    <w:rsid w:val="00763F1E"/>
    <w:rsid w:val="00764039"/>
    <w:rsid w:val="00764118"/>
    <w:rsid w:val="0076489A"/>
    <w:rsid w:val="00764FBB"/>
    <w:rsid w:val="0076510E"/>
    <w:rsid w:val="007653C6"/>
    <w:rsid w:val="007665EB"/>
    <w:rsid w:val="00767471"/>
    <w:rsid w:val="00767754"/>
    <w:rsid w:val="00767D79"/>
    <w:rsid w:val="00767F04"/>
    <w:rsid w:val="007701FD"/>
    <w:rsid w:val="00770220"/>
    <w:rsid w:val="007704CD"/>
    <w:rsid w:val="007705E9"/>
    <w:rsid w:val="00770966"/>
    <w:rsid w:val="007709E8"/>
    <w:rsid w:val="00770F5A"/>
    <w:rsid w:val="00771D26"/>
    <w:rsid w:val="00771DDA"/>
    <w:rsid w:val="0077235B"/>
    <w:rsid w:val="007730DC"/>
    <w:rsid w:val="0077318E"/>
    <w:rsid w:val="007734FA"/>
    <w:rsid w:val="007738D3"/>
    <w:rsid w:val="0077392C"/>
    <w:rsid w:val="00773957"/>
    <w:rsid w:val="00773A2D"/>
    <w:rsid w:val="00774776"/>
    <w:rsid w:val="007747CB"/>
    <w:rsid w:val="007748C7"/>
    <w:rsid w:val="00774AEA"/>
    <w:rsid w:val="00775286"/>
    <w:rsid w:val="007768DD"/>
    <w:rsid w:val="007769C9"/>
    <w:rsid w:val="007772E9"/>
    <w:rsid w:val="00777771"/>
    <w:rsid w:val="00777A74"/>
    <w:rsid w:val="00777A7C"/>
    <w:rsid w:val="00777D2F"/>
    <w:rsid w:val="00777E13"/>
    <w:rsid w:val="0078032B"/>
    <w:rsid w:val="007806EF"/>
    <w:rsid w:val="0078073E"/>
    <w:rsid w:val="00780E69"/>
    <w:rsid w:val="00781003"/>
    <w:rsid w:val="00781287"/>
    <w:rsid w:val="00781BB6"/>
    <w:rsid w:val="00781C7A"/>
    <w:rsid w:val="007820BC"/>
    <w:rsid w:val="007826DD"/>
    <w:rsid w:val="0078272B"/>
    <w:rsid w:val="007827F9"/>
    <w:rsid w:val="00782DD9"/>
    <w:rsid w:val="00783239"/>
    <w:rsid w:val="00784D3B"/>
    <w:rsid w:val="007850FD"/>
    <w:rsid w:val="00785100"/>
    <w:rsid w:val="007851FE"/>
    <w:rsid w:val="0078537C"/>
    <w:rsid w:val="00785525"/>
    <w:rsid w:val="00785656"/>
    <w:rsid w:val="00785E75"/>
    <w:rsid w:val="00786194"/>
    <w:rsid w:val="0078619B"/>
    <w:rsid w:val="007865CA"/>
    <w:rsid w:val="00786AC4"/>
    <w:rsid w:val="0078777C"/>
    <w:rsid w:val="007878A5"/>
    <w:rsid w:val="00787CA6"/>
    <w:rsid w:val="007902B1"/>
    <w:rsid w:val="00790411"/>
    <w:rsid w:val="0079044F"/>
    <w:rsid w:val="007906C9"/>
    <w:rsid w:val="0079096C"/>
    <w:rsid w:val="00790D46"/>
    <w:rsid w:val="00790D9C"/>
    <w:rsid w:val="0079115E"/>
    <w:rsid w:val="00791C33"/>
    <w:rsid w:val="00791FC8"/>
    <w:rsid w:val="00792488"/>
    <w:rsid w:val="007926B3"/>
    <w:rsid w:val="007934AF"/>
    <w:rsid w:val="007937C2"/>
    <w:rsid w:val="00793989"/>
    <w:rsid w:val="007940E4"/>
    <w:rsid w:val="007947F3"/>
    <w:rsid w:val="007948FC"/>
    <w:rsid w:val="00794AD3"/>
    <w:rsid w:val="00794CA7"/>
    <w:rsid w:val="0079556F"/>
    <w:rsid w:val="00795C7E"/>
    <w:rsid w:val="00796C1D"/>
    <w:rsid w:val="00797116"/>
    <w:rsid w:val="0079746C"/>
    <w:rsid w:val="00797673"/>
    <w:rsid w:val="00797B8D"/>
    <w:rsid w:val="007A011A"/>
    <w:rsid w:val="007A04B0"/>
    <w:rsid w:val="007A0B2B"/>
    <w:rsid w:val="007A1AA4"/>
    <w:rsid w:val="007A1FEF"/>
    <w:rsid w:val="007A2B18"/>
    <w:rsid w:val="007A2B2F"/>
    <w:rsid w:val="007A2B8C"/>
    <w:rsid w:val="007A2FD0"/>
    <w:rsid w:val="007A3665"/>
    <w:rsid w:val="007A3935"/>
    <w:rsid w:val="007A40C7"/>
    <w:rsid w:val="007A4238"/>
    <w:rsid w:val="007A43B4"/>
    <w:rsid w:val="007A4633"/>
    <w:rsid w:val="007A4735"/>
    <w:rsid w:val="007A5555"/>
    <w:rsid w:val="007A5741"/>
    <w:rsid w:val="007AECAD"/>
    <w:rsid w:val="007B025B"/>
    <w:rsid w:val="007B049D"/>
    <w:rsid w:val="007B0C2B"/>
    <w:rsid w:val="007B0F03"/>
    <w:rsid w:val="007B10A6"/>
    <w:rsid w:val="007B138F"/>
    <w:rsid w:val="007B1B55"/>
    <w:rsid w:val="007B1D88"/>
    <w:rsid w:val="007B1D97"/>
    <w:rsid w:val="007B2CF8"/>
    <w:rsid w:val="007B2D84"/>
    <w:rsid w:val="007B30A2"/>
    <w:rsid w:val="007B31A9"/>
    <w:rsid w:val="007B34EF"/>
    <w:rsid w:val="007B3C05"/>
    <w:rsid w:val="007B3E90"/>
    <w:rsid w:val="007B473A"/>
    <w:rsid w:val="007B4819"/>
    <w:rsid w:val="007B4848"/>
    <w:rsid w:val="007B4DE4"/>
    <w:rsid w:val="007B4F0F"/>
    <w:rsid w:val="007B589A"/>
    <w:rsid w:val="007B66C7"/>
    <w:rsid w:val="007B709F"/>
    <w:rsid w:val="007B76D7"/>
    <w:rsid w:val="007B7986"/>
    <w:rsid w:val="007B7CCE"/>
    <w:rsid w:val="007B7D6B"/>
    <w:rsid w:val="007B7EF3"/>
    <w:rsid w:val="007C037C"/>
    <w:rsid w:val="007C082B"/>
    <w:rsid w:val="007C094E"/>
    <w:rsid w:val="007C13F7"/>
    <w:rsid w:val="007C2C08"/>
    <w:rsid w:val="007C2EA2"/>
    <w:rsid w:val="007C3506"/>
    <w:rsid w:val="007C3B4D"/>
    <w:rsid w:val="007C4311"/>
    <w:rsid w:val="007C43CE"/>
    <w:rsid w:val="007C475F"/>
    <w:rsid w:val="007C48AF"/>
    <w:rsid w:val="007C4906"/>
    <w:rsid w:val="007C4D93"/>
    <w:rsid w:val="007C5225"/>
    <w:rsid w:val="007C586B"/>
    <w:rsid w:val="007C613A"/>
    <w:rsid w:val="007C62B9"/>
    <w:rsid w:val="007C6373"/>
    <w:rsid w:val="007C6582"/>
    <w:rsid w:val="007C6609"/>
    <w:rsid w:val="007C69A5"/>
    <w:rsid w:val="007C6EEE"/>
    <w:rsid w:val="007C7688"/>
    <w:rsid w:val="007C7924"/>
    <w:rsid w:val="007C7962"/>
    <w:rsid w:val="007C7DEB"/>
    <w:rsid w:val="007D0034"/>
    <w:rsid w:val="007D02AE"/>
    <w:rsid w:val="007D0657"/>
    <w:rsid w:val="007D0A0F"/>
    <w:rsid w:val="007D0D01"/>
    <w:rsid w:val="007D13FD"/>
    <w:rsid w:val="007D14DD"/>
    <w:rsid w:val="007D1AE5"/>
    <w:rsid w:val="007D1B03"/>
    <w:rsid w:val="007D1DCB"/>
    <w:rsid w:val="007D1FC1"/>
    <w:rsid w:val="007D22AB"/>
    <w:rsid w:val="007D23A2"/>
    <w:rsid w:val="007D25D7"/>
    <w:rsid w:val="007D2D42"/>
    <w:rsid w:val="007D2E86"/>
    <w:rsid w:val="007D2EEA"/>
    <w:rsid w:val="007D3DBD"/>
    <w:rsid w:val="007D40A1"/>
    <w:rsid w:val="007D4731"/>
    <w:rsid w:val="007D49F4"/>
    <w:rsid w:val="007D604C"/>
    <w:rsid w:val="007D612C"/>
    <w:rsid w:val="007D6361"/>
    <w:rsid w:val="007D68AC"/>
    <w:rsid w:val="007D6A71"/>
    <w:rsid w:val="007D6F41"/>
    <w:rsid w:val="007D6F77"/>
    <w:rsid w:val="007D6F9E"/>
    <w:rsid w:val="007D7937"/>
    <w:rsid w:val="007D7ED5"/>
    <w:rsid w:val="007E04C3"/>
    <w:rsid w:val="007E1180"/>
    <w:rsid w:val="007E1CE9"/>
    <w:rsid w:val="007E1D50"/>
    <w:rsid w:val="007E1F47"/>
    <w:rsid w:val="007E2018"/>
    <w:rsid w:val="007E24AC"/>
    <w:rsid w:val="007E296F"/>
    <w:rsid w:val="007E2BBB"/>
    <w:rsid w:val="007E2C03"/>
    <w:rsid w:val="007E2C3C"/>
    <w:rsid w:val="007E370C"/>
    <w:rsid w:val="007E3871"/>
    <w:rsid w:val="007E391B"/>
    <w:rsid w:val="007E3B49"/>
    <w:rsid w:val="007E3B82"/>
    <w:rsid w:val="007E3CCD"/>
    <w:rsid w:val="007E3FE0"/>
    <w:rsid w:val="007E4EDD"/>
    <w:rsid w:val="007E5495"/>
    <w:rsid w:val="007E549F"/>
    <w:rsid w:val="007E61F1"/>
    <w:rsid w:val="007E6689"/>
    <w:rsid w:val="007E68A5"/>
    <w:rsid w:val="007E69B5"/>
    <w:rsid w:val="007E6EA5"/>
    <w:rsid w:val="007E6EBD"/>
    <w:rsid w:val="007E72FF"/>
    <w:rsid w:val="007E7A78"/>
    <w:rsid w:val="007F017F"/>
    <w:rsid w:val="007F0729"/>
    <w:rsid w:val="007F0AF2"/>
    <w:rsid w:val="007F0B40"/>
    <w:rsid w:val="007F1490"/>
    <w:rsid w:val="007F1983"/>
    <w:rsid w:val="007F2A2B"/>
    <w:rsid w:val="007F303A"/>
    <w:rsid w:val="007F343A"/>
    <w:rsid w:val="007F3756"/>
    <w:rsid w:val="007F3F54"/>
    <w:rsid w:val="007F429A"/>
    <w:rsid w:val="007F4618"/>
    <w:rsid w:val="007F4749"/>
    <w:rsid w:val="007F4ED9"/>
    <w:rsid w:val="007F55D0"/>
    <w:rsid w:val="007F5954"/>
    <w:rsid w:val="007F5BDA"/>
    <w:rsid w:val="007F5CA8"/>
    <w:rsid w:val="007F5F80"/>
    <w:rsid w:val="007F6619"/>
    <w:rsid w:val="007F666C"/>
    <w:rsid w:val="007F6A8B"/>
    <w:rsid w:val="007F6F59"/>
    <w:rsid w:val="007F746B"/>
    <w:rsid w:val="007F74D9"/>
    <w:rsid w:val="007F77ED"/>
    <w:rsid w:val="007F7EAA"/>
    <w:rsid w:val="007F7F75"/>
    <w:rsid w:val="00800560"/>
    <w:rsid w:val="008008D9"/>
    <w:rsid w:val="00800DBC"/>
    <w:rsid w:val="00801261"/>
    <w:rsid w:val="008012C1"/>
    <w:rsid w:val="008015FE"/>
    <w:rsid w:val="00801EBE"/>
    <w:rsid w:val="008023C8"/>
    <w:rsid w:val="00802418"/>
    <w:rsid w:val="00802976"/>
    <w:rsid w:val="00802BBD"/>
    <w:rsid w:val="00802E2B"/>
    <w:rsid w:val="00803711"/>
    <w:rsid w:val="00804543"/>
    <w:rsid w:val="008047A6"/>
    <w:rsid w:val="0080498A"/>
    <w:rsid w:val="00804D52"/>
    <w:rsid w:val="00804E49"/>
    <w:rsid w:val="00805079"/>
    <w:rsid w:val="00805882"/>
    <w:rsid w:val="00805AC5"/>
    <w:rsid w:val="00805AF0"/>
    <w:rsid w:val="00806832"/>
    <w:rsid w:val="008072B6"/>
    <w:rsid w:val="008073AD"/>
    <w:rsid w:val="008075AC"/>
    <w:rsid w:val="00807CA8"/>
    <w:rsid w:val="008104C2"/>
    <w:rsid w:val="00810540"/>
    <w:rsid w:val="008105DD"/>
    <w:rsid w:val="008109F6"/>
    <w:rsid w:val="00810FEF"/>
    <w:rsid w:val="008115C4"/>
    <w:rsid w:val="00811621"/>
    <w:rsid w:val="0081190D"/>
    <w:rsid w:val="0081198F"/>
    <w:rsid w:val="00812351"/>
    <w:rsid w:val="00812904"/>
    <w:rsid w:val="00813443"/>
    <w:rsid w:val="00813C8A"/>
    <w:rsid w:val="008150BC"/>
    <w:rsid w:val="00815281"/>
    <w:rsid w:val="00815692"/>
    <w:rsid w:val="00815921"/>
    <w:rsid w:val="00815AD8"/>
    <w:rsid w:val="00815C48"/>
    <w:rsid w:val="00815EB5"/>
    <w:rsid w:val="00816241"/>
    <w:rsid w:val="00816C64"/>
    <w:rsid w:val="00816F0E"/>
    <w:rsid w:val="00817138"/>
    <w:rsid w:val="0081714D"/>
    <w:rsid w:val="00817538"/>
    <w:rsid w:val="00817770"/>
    <w:rsid w:val="0081796E"/>
    <w:rsid w:val="00817AC2"/>
    <w:rsid w:val="00817E2F"/>
    <w:rsid w:val="00820123"/>
    <w:rsid w:val="008207A4"/>
    <w:rsid w:val="00820BC4"/>
    <w:rsid w:val="00820E0E"/>
    <w:rsid w:val="00821477"/>
    <w:rsid w:val="008214AD"/>
    <w:rsid w:val="0082198E"/>
    <w:rsid w:val="00821A25"/>
    <w:rsid w:val="008222E4"/>
    <w:rsid w:val="00822854"/>
    <w:rsid w:val="00822D52"/>
    <w:rsid w:val="0082321E"/>
    <w:rsid w:val="0082350F"/>
    <w:rsid w:val="00823AC8"/>
    <w:rsid w:val="00823F1F"/>
    <w:rsid w:val="00824285"/>
    <w:rsid w:val="00824E60"/>
    <w:rsid w:val="008255F9"/>
    <w:rsid w:val="008258EE"/>
    <w:rsid w:val="00825A10"/>
    <w:rsid w:val="00825B22"/>
    <w:rsid w:val="00825CAE"/>
    <w:rsid w:val="00825F10"/>
    <w:rsid w:val="0082600E"/>
    <w:rsid w:val="008260E2"/>
    <w:rsid w:val="0082727B"/>
    <w:rsid w:val="0082768F"/>
    <w:rsid w:val="00827B39"/>
    <w:rsid w:val="00827D32"/>
    <w:rsid w:val="00827FA1"/>
    <w:rsid w:val="00830715"/>
    <w:rsid w:val="008307BB"/>
    <w:rsid w:val="00831031"/>
    <w:rsid w:val="00831992"/>
    <w:rsid w:val="00831F56"/>
    <w:rsid w:val="00831FC3"/>
    <w:rsid w:val="008322B1"/>
    <w:rsid w:val="008329B3"/>
    <w:rsid w:val="00832C71"/>
    <w:rsid w:val="00833097"/>
    <w:rsid w:val="00833504"/>
    <w:rsid w:val="008336C0"/>
    <w:rsid w:val="00833D52"/>
    <w:rsid w:val="00833DAE"/>
    <w:rsid w:val="008345A1"/>
    <w:rsid w:val="008351DF"/>
    <w:rsid w:val="008364A5"/>
    <w:rsid w:val="00836D1E"/>
    <w:rsid w:val="00836D7F"/>
    <w:rsid w:val="0083782A"/>
    <w:rsid w:val="00837966"/>
    <w:rsid w:val="00837A10"/>
    <w:rsid w:val="00837B5F"/>
    <w:rsid w:val="00837D99"/>
    <w:rsid w:val="00837DEC"/>
    <w:rsid w:val="00837E53"/>
    <w:rsid w:val="00837F7C"/>
    <w:rsid w:val="008403EF"/>
    <w:rsid w:val="0084073A"/>
    <w:rsid w:val="00840EB9"/>
    <w:rsid w:val="0084110A"/>
    <w:rsid w:val="00841C85"/>
    <w:rsid w:val="00841FD7"/>
    <w:rsid w:val="008424AA"/>
    <w:rsid w:val="00842EBD"/>
    <w:rsid w:val="008432F9"/>
    <w:rsid w:val="00843372"/>
    <w:rsid w:val="0084369A"/>
    <w:rsid w:val="00843B6E"/>
    <w:rsid w:val="00843D82"/>
    <w:rsid w:val="00844177"/>
    <w:rsid w:val="0084486C"/>
    <w:rsid w:val="008454AE"/>
    <w:rsid w:val="00845858"/>
    <w:rsid w:val="0084587B"/>
    <w:rsid w:val="00845A39"/>
    <w:rsid w:val="00845F76"/>
    <w:rsid w:val="00846056"/>
    <w:rsid w:val="008463DD"/>
    <w:rsid w:val="0084657E"/>
    <w:rsid w:val="00846A93"/>
    <w:rsid w:val="008471F6"/>
    <w:rsid w:val="00847394"/>
    <w:rsid w:val="008474F4"/>
    <w:rsid w:val="00850D8C"/>
    <w:rsid w:val="00850F4E"/>
    <w:rsid w:val="0085147E"/>
    <w:rsid w:val="008514AA"/>
    <w:rsid w:val="00851DA0"/>
    <w:rsid w:val="0085223C"/>
    <w:rsid w:val="00852712"/>
    <w:rsid w:val="0085276D"/>
    <w:rsid w:val="00852932"/>
    <w:rsid w:val="00852E07"/>
    <w:rsid w:val="008531A5"/>
    <w:rsid w:val="008533B3"/>
    <w:rsid w:val="00853563"/>
    <w:rsid w:val="008535D0"/>
    <w:rsid w:val="00853992"/>
    <w:rsid w:val="00854257"/>
    <w:rsid w:val="008545C3"/>
    <w:rsid w:val="008547A9"/>
    <w:rsid w:val="00854A2B"/>
    <w:rsid w:val="00854A5E"/>
    <w:rsid w:val="008551ED"/>
    <w:rsid w:val="00855545"/>
    <w:rsid w:val="00855A87"/>
    <w:rsid w:val="00855C8A"/>
    <w:rsid w:val="00855CEB"/>
    <w:rsid w:val="00855FEE"/>
    <w:rsid w:val="00856617"/>
    <w:rsid w:val="008570FE"/>
    <w:rsid w:val="00857534"/>
    <w:rsid w:val="008576E4"/>
    <w:rsid w:val="00860971"/>
    <w:rsid w:val="00860E02"/>
    <w:rsid w:val="00860ED2"/>
    <w:rsid w:val="008610FF"/>
    <w:rsid w:val="008617DF"/>
    <w:rsid w:val="00862BF8"/>
    <w:rsid w:val="00862F1D"/>
    <w:rsid w:val="00863246"/>
    <w:rsid w:val="0086327D"/>
    <w:rsid w:val="00863C5B"/>
    <w:rsid w:val="00864021"/>
    <w:rsid w:val="00864A88"/>
    <w:rsid w:val="00864C8E"/>
    <w:rsid w:val="00864DCF"/>
    <w:rsid w:val="00865769"/>
    <w:rsid w:val="008666FE"/>
    <w:rsid w:val="00866AAD"/>
    <w:rsid w:val="00866C94"/>
    <w:rsid w:val="00866D50"/>
    <w:rsid w:val="00866D91"/>
    <w:rsid w:val="0086711D"/>
    <w:rsid w:val="00867185"/>
    <w:rsid w:val="008676A8"/>
    <w:rsid w:val="00867959"/>
    <w:rsid w:val="00867A1D"/>
    <w:rsid w:val="00867B81"/>
    <w:rsid w:val="00867E8F"/>
    <w:rsid w:val="008700C3"/>
    <w:rsid w:val="00870DC5"/>
    <w:rsid w:val="00870EEF"/>
    <w:rsid w:val="008712A8"/>
    <w:rsid w:val="0087150C"/>
    <w:rsid w:val="0087187E"/>
    <w:rsid w:val="00872B68"/>
    <w:rsid w:val="00872BBC"/>
    <w:rsid w:val="00872D0E"/>
    <w:rsid w:val="00872DA5"/>
    <w:rsid w:val="00872EB0"/>
    <w:rsid w:val="0087314F"/>
    <w:rsid w:val="00873B06"/>
    <w:rsid w:val="008744E6"/>
    <w:rsid w:val="0087459B"/>
    <w:rsid w:val="00874D6B"/>
    <w:rsid w:val="00874FD4"/>
    <w:rsid w:val="008752C9"/>
    <w:rsid w:val="008753BD"/>
    <w:rsid w:val="0087602E"/>
    <w:rsid w:val="00876530"/>
    <w:rsid w:val="00876957"/>
    <w:rsid w:val="00876CCB"/>
    <w:rsid w:val="00877169"/>
    <w:rsid w:val="0087719F"/>
    <w:rsid w:val="008801D9"/>
    <w:rsid w:val="0088034C"/>
    <w:rsid w:val="00880CB3"/>
    <w:rsid w:val="00881C55"/>
    <w:rsid w:val="008820EF"/>
    <w:rsid w:val="008820FF"/>
    <w:rsid w:val="008823E9"/>
    <w:rsid w:val="0088280F"/>
    <w:rsid w:val="0088290C"/>
    <w:rsid w:val="00882E00"/>
    <w:rsid w:val="00883049"/>
    <w:rsid w:val="0088305B"/>
    <w:rsid w:val="0088396C"/>
    <w:rsid w:val="00883A76"/>
    <w:rsid w:val="00883D39"/>
    <w:rsid w:val="00884234"/>
    <w:rsid w:val="00884C44"/>
    <w:rsid w:val="00884D04"/>
    <w:rsid w:val="00884DFA"/>
    <w:rsid w:val="008858A7"/>
    <w:rsid w:val="00885974"/>
    <w:rsid w:val="008859B3"/>
    <w:rsid w:val="00885B8A"/>
    <w:rsid w:val="00885E50"/>
    <w:rsid w:val="008867B7"/>
    <w:rsid w:val="0088699A"/>
    <w:rsid w:val="00886D2F"/>
    <w:rsid w:val="00887920"/>
    <w:rsid w:val="00887BB2"/>
    <w:rsid w:val="00887D3A"/>
    <w:rsid w:val="00887E09"/>
    <w:rsid w:val="0089001C"/>
    <w:rsid w:val="00890597"/>
    <w:rsid w:val="00890B53"/>
    <w:rsid w:val="00890D5D"/>
    <w:rsid w:val="00890EBB"/>
    <w:rsid w:val="00890FA1"/>
    <w:rsid w:val="008911E4"/>
    <w:rsid w:val="00891466"/>
    <w:rsid w:val="0089220B"/>
    <w:rsid w:val="0089245E"/>
    <w:rsid w:val="00892491"/>
    <w:rsid w:val="0089260E"/>
    <w:rsid w:val="008928D8"/>
    <w:rsid w:val="008939DF"/>
    <w:rsid w:val="00894211"/>
    <w:rsid w:val="00894555"/>
    <w:rsid w:val="008954B5"/>
    <w:rsid w:val="008955C1"/>
    <w:rsid w:val="0089599D"/>
    <w:rsid w:val="008959B1"/>
    <w:rsid w:val="008959B2"/>
    <w:rsid w:val="008959D8"/>
    <w:rsid w:val="008959DF"/>
    <w:rsid w:val="00895A11"/>
    <w:rsid w:val="00895B40"/>
    <w:rsid w:val="00895B9D"/>
    <w:rsid w:val="00895BF9"/>
    <w:rsid w:val="00895DB4"/>
    <w:rsid w:val="008962CD"/>
    <w:rsid w:val="00896442"/>
    <w:rsid w:val="00896891"/>
    <w:rsid w:val="00896919"/>
    <w:rsid w:val="00897602"/>
    <w:rsid w:val="008978F5"/>
    <w:rsid w:val="00897B14"/>
    <w:rsid w:val="008A01E9"/>
    <w:rsid w:val="008A0CC6"/>
    <w:rsid w:val="008A0D2E"/>
    <w:rsid w:val="008A11D4"/>
    <w:rsid w:val="008A13EE"/>
    <w:rsid w:val="008A1C4A"/>
    <w:rsid w:val="008A1FC3"/>
    <w:rsid w:val="008A216B"/>
    <w:rsid w:val="008A2AF9"/>
    <w:rsid w:val="008A2BF0"/>
    <w:rsid w:val="008A35E9"/>
    <w:rsid w:val="008A3602"/>
    <w:rsid w:val="008A362A"/>
    <w:rsid w:val="008A38E2"/>
    <w:rsid w:val="008A3955"/>
    <w:rsid w:val="008A3D1F"/>
    <w:rsid w:val="008A3E0A"/>
    <w:rsid w:val="008A3E2D"/>
    <w:rsid w:val="008A42EE"/>
    <w:rsid w:val="008A49CC"/>
    <w:rsid w:val="008A4AB6"/>
    <w:rsid w:val="008A4EAE"/>
    <w:rsid w:val="008A50DE"/>
    <w:rsid w:val="008A5364"/>
    <w:rsid w:val="008A5FA8"/>
    <w:rsid w:val="008A6162"/>
    <w:rsid w:val="008A646C"/>
    <w:rsid w:val="008A6495"/>
    <w:rsid w:val="008A66A9"/>
    <w:rsid w:val="008A69EB"/>
    <w:rsid w:val="008A6D6E"/>
    <w:rsid w:val="008A74BB"/>
    <w:rsid w:val="008A7652"/>
    <w:rsid w:val="008A76F3"/>
    <w:rsid w:val="008A792D"/>
    <w:rsid w:val="008A7BF8"/>
    <w:rsid w:val="008A7EA8"/>
    <w:rsid w:val="008B0365"/>
    <w:rsid w:val="008B0501"/>
    <w:rsid w:val="008B0B69"/>
    <w:rsid w:val="008B1BBE"/>
    <w:rsid w:val="008B295E"/>
    <w:rsid w:val="008B2A91"/>
    <w:rsid w:val="008B2DB0"/>
    <w:rsid w:val="008B3741"/>
    <w:rsid w:val="008B396B"/>
    <w:rsid w:val="008B3C47"/>
    <w:rsid w:val="008B41AE"/>
    <w:rsid w:val="008B41FA"/>
    <w:rsid w:val="008B424F"/>
    <w:rsid w:val="008B44AF"/>
    <w:rsid w:val="008B4829"/>
    <w:rsid w:val="008B491D"/>
    <w:rsid w:val="008B4E5A"/>
    <w:rsid w:val="008B4EAE"/>
    <w:rsid w:val="008B51E5"/>
    <w:rsid w:val="008B65C1"/>
    <w:rsid w:val="008B6CA1"/>
    <w:rsid w:val="008B6D9D"/>
    <w:rsid w:val="008B6F7A"/>
    <w:rsid w:val="008B72C3"/>
    <w:rsid w:val="008B774D"/>
    <w:rsid w:val="008B7852"/>
    <w:rsid w:val="008B7A93"/>
    <w:rsid w:val="008C06B9"/>
    <w:rsid w:val="008C0B80"/>
    <w:rsid w:val="008C13BF"/>
    <w:rsid w:val="008C179A"/>
    <w:rsid w:val="008C198E"/>
    <w:rsid w:val="008C2117"/>
    <w:rsid w:val="008C22C6"/>
    <w:rsid w:val="008C2370"/>
    <w:rsid w:val="008C23F0"/>
    <w:rsid w:val="008C26BB"/>
    <w:rsid w:val="008C27FD"/>
    <w:rsid w:val="008C2FE4"/>
    <w:rsid w:val="008C3630"/>
    <w:rsid w:val="008C37CD"/>
    <w:rsid w:val="008C3AA2"/>
    <w:rsid w:val="008C3B35"/>
    <w:rsid w:val="008C4C11"/>
    <w:rsid w:val="008C4C7C"/>
    <w:rsid w:val="008C4D52"/>
    <w:rsid w:val="008C7331"/>
    <w:rsid w:val="008C740E"/>
    <w:rsid w:val="008C7425"/>
    <w:rsid w:val="008C788D"/>
    <w:rsid w:val="008C795B"/>
    <w:rsid w:val="008C7D37"/>
    <w:rsid w:val="008D08D8"/>
    <w:rsid w:val="008D10FB"/>
    <w:rsid w:val="008D16F9"/>
    <w:rsid w:val="008D1CA9"/>
    <w:rsid w:val="008D1DF2"/>
    <w:rsid w:val="008D2230"/>
    <w:rsid w:val="008D2CCA"/>
    <w:rsid w:val="008D3024"/>
    <w:rsid w:val="008D30F0"/>
    <w:rsid w:val="008D322F"/>
    <w:rsid w:val="008D37B2"/>
    <w:rsid w:val="008D3E28"/>
    <w:rsid w:val="008D4359"/>
    <w:rsid w:val="008D4794"/>
    <w:rsid w:val="008D4A9A"/>
    <w:rsid w:val="008D4CAE"/>
    <w:rsid w:val="008D4CFB"/>
    <w:rsid w:val="008D4E9F"/>
    <w:rsid w:val="008D5668"/>
    <w:rsid w:val="008D56F0"/>
    <w:rsid w:val="008D6500"/>
    <w:rsid w:val="008D656F"/>
    <w:rsid w:val="008D6B25"/>
    <w:rsid w:val="008D6C0A"/>
    <w:rsid w:val="008D6F7F"/>
    <w:rsid w:val="008D7102"/>
    <w:rsid w:val="008D744A"/>
    <w:rsid w:val="008D7A47"/>
    <w:rsid w:val="008D7CC7"/>
    <w:rsid w:val="008E086F"/>
    <w:rsid w:val="008E0CC1"/>
    <w:rsid w:val="008E0CE9"/>
    <w:rsid w:val="008E15B0"/>
    <w:rsid w:val="008E2636"/>
    <w:rsid w:val="008E27C2"/>
    <w:rsid w:val="008E2868"/>
    <w:rsid w:val="008E29D7"/>
    <w:rsid w:val="008E2B7D"/>
    <w:rsid w:val="008E2C06"/>
    <w:rsid w:val="008E2C3E"/>
    <w:rsid w:val="008E2DD0"/>
    <w:rsid w:val="008E2FE8"/>
    <w:rsid w:val="008E34A5"/>
    <w:rsid w:val="008E3874"/>
    <w:rsid w:val="008E3904"/>
    <w:rsid w:val="008E39C8"/>
    <w:rsid w:val="008E3F78"/>
    <w:rsid w:val="008E417B"/>
    <w:rsid w:val="008E42F8"/>
    <w:rsid w:val="008E436D"/>
    <w:rsid w:val="008E4377"/>
    <w:rsid w:val="008E4692"/>
    <w:rsid w:val="008E5C04"/>
    <w:rsid w:val="008E5F0E"/>
    <w:rsid w:val="008E64DE"/>
    <w:rsid w:val="008E6ACD"/>
    <w:rsid w:val="008E6EFE"/>
    <w:rsid w:val="008E7A58"/>
    <w:rsid w:val="008E7C06"/>
    <w:rsid w:val="008E7E96"/>
    <w:rsid w:val="008F00CE"/>
    <w:rsid w:val="008F026E"/>
    <w:rsid w:val="008F0D10"/>
    <w:rsid w:val="008F138C"/>
    <w:rsid w:val="008F1536"/>
    <w:rsid w:val="008F17D8"/>
    <w:rsid w:val="008F1B97"/>
    <w:rsid w:val="008F1D37"/>
    <w:rsid w:val="008F2273"/>
    <w:rsid w:val="008F257C"/>
    <w:rsid w:val="008F2E27"/>
    <w:rsid w:val="008F309C"/>
    <w:rsid w:val="008F3582"/>
    <w:rsid w:val="008F38AB"/>
    <w:rsid w:val="008F41ED"/>
    <w:rsid w:val="008F42E4"/>
    <w:rsid w:val="008F480D"/>
    <w:rsid w:val="008F4823"/>
    <w:rsid w:val="008F48B0"/>
    <w:rsid w:val="008F4AD3"/>
    <w:rsid w:val="008F50A6"/>
    <w:rsid w:val="008F555A"/>
    <w:rsid w:val="008F5AB7"/>
    <w:rsid w:val="008F6628"/>
    <w:rsid w:val="008F6E53"/>
    <w:rsid w:val="008F6FD1"/>
    <w:rsid w:val="008F742E"/>
    <w:rsid w:val="008F7A9F"/>
    <w:rsid w:val="008F7BBC"/>
    <w:rsid w:val="008F7BDF"/>
    <w:rsid w:val="00900A1D"/>
    <w:rsid w:val="00901B59"/>
    <w:rsid w:val="0090249C"/>
    <w:rsid w:val="00902933"/>
    <w:rsid w:val="00902A36"/>
    <w:rsid w:val="00902B42"/>
    <w:rsid w:val="00902D90"/>
    <w:rsid w:val="00902DA1"/>
    <w:rsid w:val="00902E45"/>
    <w:rsid w:val="0090387D"/>
    <w:rsid w:val="009042A4"/>
    <w:rsid w:val="00904BC8"/>
    <w:rsid w:val="00905203"/>
    <w:rsid w:val="00905389"/>
    <w:rsid w:val="00905638"/>
    <w:rsid w:val="0090595D"/>
    <w:rsid w:val="00905967"/>
    <w:rsid w:val="00905BCC"/>
    <w:rsid w:val="00905D16"/>
    <w:rsid w:val="0090601B"/>
    <w:rsid w:val="0090695C"/>
    <w:rsid w:val="00906A40"/>
    <w:rsid w:val="009075C0"/>
    <w:rsid w:val="00907897"/>
    <w:rsid w:val="00907C88"/>
    <w:rsid w:val="00907D2B"/>
    <w:rsid w:val="00907F95"/>
    <w:rsid w:val="0091186C"/>
    <w:rsid w:val="00911A01"/>
    <w:rsid w:val="00911EDF"/>
    <w:rsid w:val="009126E4"/>
    <w:rsid w:val="0091325C"/>
    <w:rsid w:val="009132DC"/>
    <w:rsid w:val="00913318"/>
    <w:rsid w:val="00913324"/>
    <w:rsid w:val="009135F8"/>
    <w:rsid w:val="00914608"/>
    <w:rsid w:val="0091525E"/>
    <w:rsid w:val="009159CE"/>
    <w:rsid w:val="0091616B"/>
    <w:rsid w:val="00916F70"/>
    <w:rsid w:val="00917398"/>
    <w:rsid w:val="009176BE"/>
    <w:rsid w:val="00917718"/>
    <w:rsid w:val="00917CFF"/>
    <w:rsid w:val="00917FF0"/>
    <w:rsid w:val="00920165"/>
    <w:rsid w:val="009208F6"/>
    <w:rsid w:val="0092092E"/>
    <w:rsid w:val="00920988"/>
    <w:rsid w:val="00920F93"/>
    <w:rsid w:val="00921000"/>
    <w:rsid w:val="00921400"/>
    <w:rsid w:val="00922AC2"/>
    <w:rsid w:val="00922CEF"/>
    <w:rsid w:val="00922F55"/>
    <w:rsid w:val="0092329B"/>
    <w:rsid w:val="00923330"/>
    <w:rsid w:val="00923D45"/>
    <w:rsid w:val="0092434D"/>
    <w:rsid w:val="009243C3"/>
    <w:rsid w:val="009244AF"/>
    <w:rsid w:val="0092450A"/>
    <w:rsid w:val="00924ACC"/>
    <w:rsid w:val="00924CE8"/>
    <w:rsid w:val="00924CFF"/>
    <w:rsid w:val="00925C8C"/>
    <w:rsid w:val="00925DDB"/>
    <w:rsid w:val="00926071"/>
    <w:rsid w:val="0092678B"/>
    <w:rsid w:val="009267EE"/>
    <w:rsid w:val="00926D3A"/>
    <w:rsid w:val="009274D5"/>
    <w:rsid w:val="00927797"/>
    <w:rsid w:val="00927BF0"/>
    <w:rsid w:val="00927DEA"/>
    <w:rsid w:val="00930133"/>
    <w:rsid w:val="0093054D"/>
    <w:rsid w:val="00930558"/>
    <w:rsid w:val="009307D3"/>
    <w:rsid w:val="009309E6"/>
    <w:rsid w:val="009309F8"/>
    <w:rsid w:val="00930DA5"/>
    <w:rsid w:val="00930F30"/>
    <w:rsid w:val="0093150B"/>
    <w:rsid w:val="009319B5"/>
    <w:rsid w:val="009329B7"/>
    <w:rsid w:val="00933786"/>
    <w:rsid w:val="00933959"/>
    <w:rsid w:val="00933F0C"/>
    <w:rsid w:val="009340A3"/>
    <w:rsid w:val="009343B4"/>
    <w:rsid w:val="009343D1"/>
    <w:rsid w:val="00934484"/>
    <w:rsid w:val="009344A2"/>
    <w:rsid w:val="009348E5"/>
    <w:rsid w:val="00934CC0"/>
    <w:rsid w:val="00934FC3"/>
    <w:rsid w:val="009350BB"/>
    <w:rsid w:val="009357AC"/>
    <w:rsid w:val="009359F9"/>
    <w:rsid w:val="00935A95"/>
    <w:rsid w:val="009363B6"/>
    <w:rsid w:val="00937920"/>
    <w:rsid w:val="00937ADC"/>
    <w:rsid w:val="009402F9"/>
    <w:rsid w:val="009405D8"/>
    <w:rsid w:val="00940D03"/>
    <w:rsid w:val="00941357"/>
    <w:rsid w:val="0094139B"/>
    <w:rsid w:val="0094193D"/>
    <w:rsid w:val="00941C0A"/>
    <w:rsid w:val="00941E03"/>
    <w:rsid w:val="0094226F"/>
    <w:rsid w:val="00942904"/>
    <w:rsid w:val="00942CF2"/>
    <w:rsid w:val="00942FCE"/>
    <w:rsid w:val="009433C7"/>
    <w:rsid w:val="0094351D"/>
    <w:rsid w:val="009437B8"/>
    <w:rsid w:val="00943834"/>
    <w:rsid w:val="00943B4D"/>
    <w:rsid w:val="00943B8D"/>
    <w:rsid w:val="00943EFD"/>
    <w:rsid w:val="00944D7B"/>
    <w:rsid w:val="00944F9A"/>
    <w:rsid w:val="00945303"/>
    <w:rsid w:val="00945E76"/>
    <w:rsid w:val="00946739"/>
    <w:rsid w:val="009468FA"/>
    <w:rsid w:val="00946CBA"/>
    <w:rsid w:val="0094742E"/>
    <w:rsid w:val="009474A3"/>
    <w:rsid w:val="00947506"/>
    <w:rsid w:val="00947852"/>
    <w:rsid w:val="00947B6C"/>
    <w:rsid w:val="00947D87"/>
    <w:rsid w:val="0094C145"/>
    <w:rsid w:val="009506E6"/>
    <w:rsid w:val="00950C48"/>
    <w:rsid w:val="0095114E"/>
    <w:rsid w:val="0095136B"/>
    <w:rsid w:val="00951403"/>
    <w:rsid w:val="009516C7"/>
    <w:rsid w:val="009517E6"/>
    <w:rsid w:val="00951B83"/>
    <w:rsid w:val="00951E2F"/>
    <w:rsid w:val="00951F74"/>
    <w:rsid w:val="00952482"/>
    <w:rsid w:val="00952AE4"/>
    <w:rsid w:val="0095306B"/>
    <w:rsid w:val="00953D8A"/>
    <w:rsid w:val="00954648"/>
    <w:rsid w:val="00954959"/>
    <w:rsid w:val="0095539A"/>
    <w:rsid w:val="009558C4"/>
    <w:rsid w:val="00956297"/>
    <w:rsid w:val="00956A62"/>
    <w:rsid w:val="00956D10"/>
    <w:rsid w:val="009578DA"/>
    <w:rsid w:val="00957F24"/>
    <w:rsid w:val="00960516"/>
    <w:rsid w:val="009607F1"/>
    <w:rsid w:val="00961246"/>
    <w:rsid w:val="009612B3"/>
    <w:rsid w:val="0096157E"/>
    <w:rsid w:val="00961B52"/>
    <w:rsid w:val="00961D95"/>
    <w:rsid w:val="00961F19"/>
    <w:rsid w:val="00962067"/>
    <w:rsid w:val="00962752"/>
    <w:rsid w:val="00962DC9"/>
    <w:rsid w:val="00963086"/>
    <w:rsid w:val="00963263"/>
    <w:rsid w:val="0096343A"/>
    <w:rsid w:val="009638D5"/>
    <w:rsid w:val="00963B32"/>
    <w:rsid w:val="00963CE6"/>
    <w:rsid w:val="00963DB1"/>
    <w:rsid w:val="00964456"/>
    <w:rsid w:val="00964471"/>
    <w:rsid w:val="009651DD"/>
    <w:rsid w:val="009653BD"/>
    <w:rsid w:val="009654A0"/>
    <w:rsid w:val="00965B72"/>
    <w:rsid w:val="009665CD"/>
    <w:rsid w:val="0096660A"/>
    <w:rsid w:val="00966ABB"/>
    <w:rsid w:val="00966B81"/>
    <w:rsid w:val="00967271"/>
    <w:rsid w:val="00967801"/>
    <w:rsid w:val="00967926"/>
    <w:rsid w:val="00967FF2"/>
    <w:rsid w:val="00970969"/>
    <w:rsid w:val="00970D2E"/>
    <w:rsid w:val="00971B2D"/>
    <w:rsid w:val="00971D11"/>
    <w:rsid w:val="00971D74"/>
    <w:rsid w:val="00971FDD"/>
    <w:rsid w:val="009724E1"/>
    <w:rsid w:val="009728A3"/>
    <w:rsid w:val="00972AAA"/>
    <w:rsid w:val="00972C21"/>
    <w:rsid w:val="00972FED"/>
    <w:rsid w:val="00973283"/>
    <w:rsid w:val="009732E8"/>
    <w:rsid w:val="00974392"/>
    <w:rsid w:val="009744C8"/>
    <w:rsid w:val="00974F40"/>
    <w:rsid w:val="00975485"/>
    <w:rsid w:val="009757EF"/>
    <w:rsid w:val="009758C1"/>
    <w:rsid w:val="00975ABE"/>
    <w:rsid w:val="00975BB8"/>
    <w:rsid w:val="00976B97"/>
    <w:rsid w:val="00976CB1"/>
    <w:rsid w:val="00977037"/>
    <w:rsid w:val="00977569"/>
    <w:rsid w:val="0097764A"/>
    <w:rsid w:val="00977C61"/>
    <w:rsid w:val="00980795"/>
    <w:rsid w:val="009809E6"/>
    <w:rsid w:val="00980B1F"/>
    <w:rsid w:val="00980F02"/>
    <w:rsid w:val="00980F84"/>
    <w:rsid w:val="00981505"/>
    <w:rsid w:val="00981C08"/>
    <w:rsid w:val="00982614"/>
    <w:rsid w:val="00982C57"/>
    <w:rsid w:val="00984797"/>
    <w:rsid w:val="00984861"/>
    <w:rsid w:val="009848BB"/>
    <w:rsid w:val="00984D4B"/>
    <w:rsid w:val="0098536B"/>
    <w:rsid w:val="00985863"/>
    <w:rsid w:val="00985CB8"/>
    <w:rsid w:val="00986DAC"/>
    <w:rsid w:val="00987673"/>
    <w:rsid w:val="00987C6B"/>
    <w:rsid w:val="00990544"/>
    <w:rsid w:val="009908EE"/>
    <w:rsid w:val="00990CB6"/>
    <w:rsid w:val="00990E48"/>
    <w:rsid w:val="00991391"/>
    <w:rsid w:val="009913DB"/>
    <w:rsid w:val="00991AEA"/>
    <w:rsid w:val="00992424"/>
    <w:rsid w:val="009930F8"/>
    <w:rsid w:val="009934EA"/>
    <w:rsid w:val="00993C98"/>
    <w:rsid w:val="00994988"/>
    <w:rsid w:val="0099500A"/>
    <w:rsid w:val="00995449"/>
    <w:rsid w:val="00995D9D"/>
    <w:rsid w:val="00995EC6"/>
    <w:rsid w:val="00996514"/>
    <w:rsid w:val="00996BA0"/>
    <w:rsid w:val="00996BD6"/>
    <w:rsid w:val="0099753F"/>
    <w:rsid w:val="009976E8"/>
    <w:rsid w:val="009978A8"/>
    <w:rsid w:val="00997A45"/>
    <w:rsid w:val="009A087A"/>
    <w:rsid w:val="009A0992"/>
    <w:rsid w:val="009A0A72"/>
    <w:rsid w:val="009A0B54"/>
    <w:rsid w:val="009A0C9D"/>
    <w:rsid w:val="009A0DBD"/>
    <w:rsid w:val="009A1182"/>
    <w:rsid w:val="009A11D9"/>
    <w:rsid w:val="009A1EEF"/>
    <w:rsid w:val="009A297F"/>
    <w:rsid w:val="009A2AA1"/>
    <w:rsid w:val="009A2F9A"/>
    <w:rsid w:val="009A3306"/>
    <w:rsid w:val="009A34A1"/>
    <w:rsid w:val="009A366F"/>
    <w:rsid w:val="009A36ED"/>
    <w:rsid w:val="009A37EB"/>
    <w:rsid w:val="009A4028"/>
    <w:rsid w:val="009A4876"/>
    <w:rsid w:val="009A4CD6"/>
    <w:rsid w:val="009A4E0C"/>
    <w:rsid w:val="009A5140"/>
    <w:rsid w:val="009A5151"/>
    <w:rsid w:val="009A515D"/>
    <w:rsid w:val="009A571B"/>
    <w:rsid w:val="009A5E1F"/>
    <w:rsid w:val="009A5FF7"/>
    <w:rsid w:val="009A60E4"/>
    <w:rsid w:val="009A64BB"/>
    <w:rsid w:val="009A6564"/>
    <w:rsid w:val="009A65CE"/>
    <w:rsid w:val="009A7D8F"/>
    <w:rsid w:val="009B0590"/>
    <w:rsid w:val="009B0922"/>
    <w:rsid w:val="009B09A8"/>
    <w:rsid w:val="009B0AC6"/>
    <w:rsid w:val="009B0F13"/>
    <w:rsid w:val="009B13A0"/>
    <w:rsid w:val="009B1652"/>
    <w:rsid w:val="009B1681"/>
    <w:rsid w:val="009B169C"/>
    <w:rsid w:val="009B1842"/>
    <w:rsid w:val="009B1879"/>
    <w:rsid w:val="009B18B6"/>
    <w:rsid w:val="009B18DD"/>
    <w:rsid w:val="009B27E4"/>
    <w:rsid w:val="009B305E"/>
    <w:rsid w:val="009B3667"/>
    <w:rsid w:val="009B3CCF"/>
    <w:rsid w:val="009B4116"/>
    <w:rsid w:val="009B412B"/>
    <w:rsid w:val="009B427C"/>
    <w:rsid w:val="009B4DDB"/>
    <w:rsid w:val="009B4DF4"/>
    <w:rsid w:val="009B521E"/>
    <w:rsid w:val="009B52D7"/>
    <w:rsid w:val="009B5631"/>
    <w:rsid w:val="009B5648"/>
    <w:rsid w:val="009B5AAA"/>
    <w:rsid w:val="009B5EEB"/>
    <w:rsid w:val="009B61FF"/>
    <w:rsid w:val="009B6243"/>
    <w:rsid w:val="009B6493"/>
    <w:rsid w:val="009B6779"/>
    <w:rsid w:val="009B67E3"/>
    <w:rsid w:val="009B690E"/>
    <w:rsid w:val="009B7049"/>
    <w:rsid w:val="009B704E"/>
    <w:rsid w:val="009B708B"/>
    <w:rsid w:val="009B7746"/>
    <w:rsid w:val="009B778D"/>
    <w:rsid w:val="009B7A23"/>
    <w:rsid w:val="009B7E0F"/>
    <w:rsid w:val="009B7E28"/>
    <w:rsid w:val="009C0309"/>
    <w:rsid w:val="009C08D8"/>
    <w:rsid w:val="009C0A23"/>
    <w:rsid w:val="009C1453"/>
    <w:rsid w:val="009C1530"/>
    <w:rsid w:val="009C18B0"/>
    <w:rsid w:val="009C198D"/>
    <w:rsid w:val="009C230F"/>
    <w:rsid w:val="009C23C4"/>
    <w:rsid w:val="009C252C"/>
    <w:rsid w:val="009C2FF3"/>
    <w:rsid w:val="009C3EF3"/>
    <w:rsid w:val="009C3F65"/>
    <w:rsid w:val="009C4248"/>
    <w:rsid w:val="009C4BB0"/>
    <w:rsid w:val="009C4C9A"/>
    <w:rsid w:val="009C53F8"/>
    <w:rsid w:val="009C5747"/>
    <w:rsid w:val="009C5916"/>
    <w:rsid w:val="009C5D58"/>
    <w:rsid w:val="009C5F57"/>
    <w:rsid w:val="009C600B"/>
    <w:rsid w:val="009C64B4"/>
    <w:rsid w:val="009C6561"/>
    <w:rsid w:val="009C6A3A"/>
    <w:rsid w:val="009C6B1B"/>
    <w:rsid w:val="009C7266"/>
    <w:rsid w:val="009C7438"/>
    <w:rsid w:val="009C7615"/>
    <w:rsid w:val="009C7BB5"/>
    <w:rsid w:val="009C7CD7"/>
    <w:rsid w:val="009D01C4"/>
    <w:rsid w:val="009D0580"/>
    <w:rsid w:val="009D0F42"/>
    <w:rsid w:val="009D13AD"/>
    <w:rsid w:val="009D1B0C"/>
    <w:rsid w:val="009D1C92"/>
    <w:rsid w:val="009D2486"/>
    <w:rsid w:val="009D25F0"/>
    <w:rsid w:val="009D272A"/>
    <w:rsid w:val="009D28C6"/>
    <w:rsid w:val="009D2A60"/>
    <w:rsid w:val="009D2BEB"/>
    <w:rsid w:val="009D2C58"/>
    <w:rsid w:val="009D3ABD"/>
    <w:rsid w:val="009D3DE0"/>
    <w:rsid w:val="009D48A0"/>
    <w:rsid w:val="009D4AF2"/>
    <w:rsid w:val="009D4C8A"/>
    <w:rsid w:val="009D54C2"/>
    <w:rsid w:val="009D5630"/>
    <w:rsid w:val="009D5C18"/>
    <w:rsid w:val="009D783D"/>
    <w:rsid w:val="009D7A01"/>
    <w:rsid w:val="009D7EE9"/>
    <w:rsid w:val="009E01B2"/>
    <w:rsid w:val="009E0DC6"/>
    <w:rsid w:val="009E0DEB"/>
    <w:rsid w:val="009E1C79"/>
    <w:rsid w:val="009E219B"/>
    <w:rsid w:val="009E2626"/>
    <w:rsid w:val="009E27C1"/>
    <w:rsid w:val="009E330C"/>
    <w:rsid w:val="009E4772"/>
    <w:rsid w:val="009E4A6A"/>
    <w:rsid w:val="009E5225"/>
    <w:rsid w:val="009E5322"/>
    <w:rsid w:val="009E6162"/>
    <w:rsid w:val="009E618E"/>
    <w:rsid w:val="009E6509"/>
    <w:rsid w:val="009E68F9"/>
    <w:rsid w:val="009E6DB6"/>
    <w:rsid w:val="009E7559"/>
    <w:rsid w:val="009E78B8"/>
    <w:rsid w:val="009E7E2F"/>
    <w:rsid w:val="009E7ECE"/>
    <w:rsid w:val="009F057C"/>
    <w:rsid w:val="009F0CE3"/>
    <w:rsid w:val="009F0E5F"/>
    <w:rsid w:val="009F0F9A"/>
    <w:rsid w:val="009F1044"/>
    <w:rsid w:val="009F1C27"/>
    <w:rsid w:val="009F1E76"/>
    <w:rsid w:val="009F2D1D"/>
    <w:rsid w:val="009F2FC2"/>
    <w:rsid w:val="009F306E"/>
    <w:rsid w:val="009F3414"/>
    <w:rsid w:val="009F387D"/>
    <w:rsid w:val="009F3889"/>
    <w:rsid w:val="009F3FC3"/>
    <w:rsid w:val="009F44EA"/>
    <w:rsid w:val="009F4E24"/>
    <w:rsid w:val="009F52B1"/>
    <w:rsid w:val="009F558E"/>
    <w:rsid w:val="009F5E6F"/>
    <w:rsid w:val="009F62D4"/>
    <w:rsid w:val="009F63FE"/>
    <w:rsid w:val="009F64FB"/>
    <w:rsid w:val="009F6B3A"/>
    <w:rsid w:val="009F72AD"/>
    <w:rsid w:val="009F7950"/>
    <w:rsid w:val="00A00371"/>
    <w:rsid w:val="00A004C5"/>
    <w:rsid w:val="00A00530"/>
    <w:rsid w:val="00A0067C"/>
    <w:rsid w:val="00A00EB7"/>
    <w:rsid w:val="00A0106D"/>
    <w:rsid w:val="00A010A5"/>
    <w:rsid w:val="00A0121B"/>
    <w:rsid w:val="00A0182E"/>
    <w:rsid w:val="00A01B43"/>
    <w:rsid w:val="00A01F17"/>
    <w:rsid w:val="00A02032"/>
    <w:rsid w:val="00A0214D"/>
    <w:rsid w:val="00A022AF"/>
    <w:rsid w:val="00A02E14"/>
    <w:rsid w:val="00A03267"/>
    <w:rsid w:val="00A03307"/>
    <w:rsid w:val="00A03576"/>
    <w:rsid w:val="00A03621"/>
    <w:rsid w:val="00A0484E"/>
    <w:rsid w:val="00A04B3D"/>
    <w:rsid w:val="00A06067"/>
    <w:rsid w:val="00A0639A"/>
    <w:rsid w:val="00A06716"/>
    <w:rsid w:val="00A06FA9"/>
    <w:rsid w:val="00A07237"/>
    <w:rsid w:val="00A1006D"/>
    <w:rsid w:val="00A10542"/>
    <w:rsid w:val="00A10A94"/>
    <w:rsid w:val="00A10E49"/>
    <w:rsid w:val="00A10F8B"/>
    <w:rsid w:val="00A110D9"/>
    <w:rsid w:val="00A11AB9"/>
    <w:rsid w:val="00A1274C"/>
    <w:rsid w:val="00A12D55"/>
    <w:rsid w:val="00A13064"/>
    <w:rsid w:val="00A13771"/>
    <w:rsid w:val="00A13A53"/>
    <w:rsid w:val="00A145C1"/>
    <w:rsid w:val="00A14A13"/>
    <w:rsid w:val="00A14F26"/>
    <w:rsid w:val="00A158EC"/>
    <w:rsid w:val="00A15CD8"/>
    <w:rsid w:val="00A16135"/>
    <w:rsid w:val="00A16356"/>
    <w:rsid w:val="00A16595"/>
    <w:rsid w:val="00A167EA"/>
    <w:rsid w:val="00A1731C"/>
    <w:rsid w:val="00A1746D"/>
    <w:rsid w:val="00A20039"/>
    <w:rsid w:val="00A203CE"/>
    <w:rsid w:val="00A20BF5"/>
    <w:rsid w:val="00A20EF3"/>
    <w:rsid w:val="00A2137D"/>
    <w:rsid w:val="00A21894"/>
    <w:rsid w:val="00A22145"/>
    <w:rsid w:val="00A22503"/>
    <w:rsid w:val="00A22681"/>
    <w:rsid w:val="00A22803"/>
    <w:rsid w:val="00A22912"/>
    <w:rsid w:val="00A22935"/>
    <w:rsid w:val="00A229A9"/>
    <w:rsid w:val="00A22C7D"/>
    <w:rsid w:val="00A23E24"/>
    <w:rsid w:val="00A24A64"/>
    <w:rsid w:val="00A24B7E"/>
    <w:rsid w:val="00A24E83"/>
    <w:rsid w:val="00A25354"/>
    <w:rsid w:val="00A27DC6"/>
    <w:rsid w:val="00A300A6"/>
    <w:rsid w:val="00A30289"/>
    <w:rsid w:val="00A30720"/>
    <w:rsid w:val="00A3082F"/>
    <w:rsid w:val="00A3089A"/>
    <w:rsid w:val="00A31183"/>
    <w:rsid w:val="00A31187"/>
    <w:rsid w:val="00A312E1"/>
    <w:rsid w:val="00A3148F"/>
    <w:rsid w:val="00A31547"/>
    <w:rsid w:val="00A315E4"/>
    <w:rsid w:val="00A31FFA"/>
    <w:rsid w:val="00A3203B"/>
    <w:rsid w:val="00A323BB"/>
    <w:rsid w:val="00A32C42"/>
    <w:rsid w:val="00A32E29"/>
    <w:rsid w:val="00A33BCA"/>
    <w:rsid w:val="00A342DD"/>
    <w:rsid w:val="00A34F1F"/>
    <w:rsid w:val="00A36536"/>
    <w:rsid w:val="00A368BA"/>
    <w:rsid w:val="00A37172"/>
    <w:rsid w:val="00A3733B"/>
    <w:rsid w:val="00A373E4"/>
    <w:rsid w:val="00A374CF"/>
    <w:rsid w:val="00A3773F"/>
    <w:rsid w:val="00A37998"/>
    <w:rsid w:val="00A37B7C"/>
    <w:rsid w:val="00A37FF6"/>
    <w:rsid w:val="00A40A5A"/>
    <w:rsid w:val="00A40BB4"/>
    <w:rsid w:val="00A41000"/>
    <w:rsid w:val="00A4100D"/>
    <w:rsid w:val="00A41481"/>
    <w:rsid w:val="00A4163F"/>
    <w:rsid w:val="00A416C1"/>
    <w:rsid w:val="00A41A0A"/>
    <w:rsid w:val="00A41FE7"/>
    <w:rsid w:val="00A4256A"/>
    <w:rsid w:val="00A42766"/>
    <w:rsid w:val="00A42D43"/>
    <w:rsid w:val="00A42EAC"/>
    <w:rsid w:val="00A431C6"/>
    <w:rsid w:val="00A43298"/>
    <w:rsid w:val="00A439CA"/>
    <w:rsid w:val="00A43B5B"/>
    <w:rsid w:val="00A45024"/>
    <w:rsid w:val="00A45878"/>
    <w:rsid w:val="00A459C7"/>
    <w:rsid w:val="00A45E1D"/>
    <w:rsid w:val="00A46552"/>
    <w:rsid w:val="00A46566"/>
    <w:rsid w:val="00A46DBA"/>
    <w:rsid w:val="00A46E40"/>
    <w:rsid w:val="00A473F0"/>
    <w:rsid w:val="00A475B4"/>
    <w:rsid w:val="00A479C7"/>
    <w:rsid w:val="00A47D96"/>
    <w:rsid w:val="00A50959"/>
    <w:rsid w:val="00A50975"/>
    <w:rsid w:val="00A50D8F"/>
    <w:rsid w:val="00A51624"/>
    <w:rsid w:val="00A51BFE"/>
    <w:rsid w:val="00A526CA"/>
    <w:rsid w:val="00A5328D"/>
    <w:rsid w:val="00A532E7"/>
    <w:rsid w:val="00A5337A"/>
    <w:rsid w:val="00A534D6"/>
    <w:rsid w:val="00A53609"/>
    <w:rsid w:val="00A5370E"/>
    <w:rsid w:val="00A542A7"/>
    <w:rsid w:val="00A544A5"/>
    <w:rsid w:val="00A54787"/>
    <w:rsid w:val="00A547E7"/>
    <w:rsid w:val="00A548D2"/>
    <w:rsid w:val="00A55358"/>
    <w:rsid w:val="00A5550A"/>
    <w:rsid w:val="00A555BC"/>
    <w:rsid w:val="00A55BCE"/>
    <w:rsid w:val="00A55E01"/>
    <w:rsid w:val="00A55EA8"/>
    <w:rsid w:val="00A560B7"/>
    <w:rsid w:val="00A560EC"/>
    <w:rsid w:val="00A5624B"/>
    <w:rsid w:val="00A563C5"/>
    <w:rsid w:val="00A56A0D"/>
    <w:rsid w:val="00A56AFC"/>
    <w:rsid w:val="00A56B41"/>
    <w:rsid w:val="00A56F01"/>
    <w:rsid w:val="00A57524"/>
    <w:rsid w:val="00A57BB9"/>
    <w:rsid w:val="00A57F39"/>
    <w:rsid w:val="00A604BB"/>
    <w:rsid w:val="00A6134C"/>
    <w:rsid w:val="00A6160F"/>
    <w:rsid w:val="00A61EF5"/>
    <w:rsid w:val="00A62A92"/>
    <w:rsid w:val="00A62C43"/>
    <w:rsid w:val="00A62E9C"/>
    <w:rsid w:val="00A639C8"/>
    <w:rsid w:val="00A63A66"/>
    <w:rsid w:val="00A63AA5"/>
    <w:rsid w:val="00A63D10"/>
    <w:rsid w:val="00A64460"/>
    <w:rsid w:val="00A644B4"/>
    <w:rsid w:val="00A64AF1"/>
    <w:rsid w:val="00A64ED9"/>
    <w:rsid w:val="00A64EFD"/>
    <w:rsid w:val="00A65496"/>
    <w:rsid w:val="00A65B22"/>
    <w:rsid w:val="00A65D1F"/>
    <w:rsid w:val="00A65FC4"/>
    <w:rsid w:val="00A66FD5"/>
    <w:rsid w:val="00A67D37"/>
    <w:rsid w:val="00A702A3"/>
    <w:rsid w:val="00A70CE1"/>
    <w:rsid w:val="00A712AC"/>
    <w:rsid w:val="00A718BA"/>
    <w:rsid w:val="00A72578"/>
    <w:rsid w:val="00A725DD"/>
    <w:rsid w:val="00A72D53"/>
    <w:rsid w:val="00A72DD1"/>
    <w:rsid w:val="00A72EC8"/>
    <w:rsid w:val="00A73477"/>
    <w:rsid w:val="00A735C5"/>
    <w:rsid w:val="00A73A51"/>
    <w:rsid w:val="00A73D0E"/>
    <w:rsid w:val="00A73E83"/>
    <w:rsid w:val="00A73FA9"/>
    <w:rsid w:val="00A74659"/>
    <w:rsid w:val="00A74764"/>
    <w:rsid w:val="00A748C4"/>
    <w:rsid w:val="00A74943"/>
    <w:rsid w:val="00A74960"/>
    <w:rsid w:val="00A7508E"/>
    <w:rsid w:val="00A750B6"/>
    <w:rsid w:val="00A7521F"/>
    <w:rsid w:val="00A75232"/>
    <w:rsid w:val="00A75727"/>
    <w:rsid w:val="00A75748"/>
    <w:rsid w:val="00A75FD5"/>
    <w:rsid w:val="00A760F9"/>
    <w:rsid w:val="00A7624D"/>
    <w:rsid w:val="00A763DE"/>
    <w:rsid w:val="00A76619"/>
    <w:rsid w:val="00A7675A"/>
    <w:rsid w:val="00A76EED"/>
    <w:rsid w:val="00A77B85"/>
    <w:rsid w:val="00A8012D"/>
    <w:rsid w:val="00A80B84"/>
    <w:rsid w:val="00A81577"/>
    <w:rsid w:val="00A8166B"/>
    <w:rsid w:val="00A81704"/>
    <w:rsid w:val="00A82082"/>
    <w:rsid w:val="00A827AA"/>
    <w:rsid w:val="00A82AB2"/>
    <w:rsid w:val="00A82C43"/>
    <w:rsid w:val="00A84270"/>
    <w:rsid w:val="00A84FB1"/>
    <w:rsid w:val="00A8573C"/>
    <w:rsid w:val="00A85A83"/>
    <w:rsid w:val="00A85C79"/>
    <w:rsid w:val="00A86493"/>
    <w:rsid w:val="00A8653A"/>
    <w:rsid w:val="00A86F67"/>
    <w:rsid w:val="00A86FD1"/>
    <w:rsid w:val="00A87018"/>
    <w:rsid w:val="00A874DB"/>
    <w:rsid w:val="00A879F2"/>
    <w:rsid w:val="00A87E61"/>
    <w:rsid w:val="00A904C6"/>
    <w:rsid w:val="00A908F1"/>
    <w:rsid w:val="00A912A1"/>
    <w:rsid w:val="00A91328"/>
    <w:rsid w:val="00A91D59"/>
    <w:rsid w:val="00A92048"/>
    <w:rsid w:val="00A924F9"/>
    <w:rsid w:val="00A9254E"/>
    <w:rsid w:val="00A93839"/>
    <w:rsid w:val="00A9429F"/>
    <w:rsid w:val="00A944C8"/>
    <w:rsid w:val="00A94556"/>
    <w:rsid w:val="00A946E9"/>
    <w:rsid w:val="00A94935"/>
    <w:rsid w:val="00A94A2A"/>
    <w:rsid w:val="00A957D6"/>
    <w:rsid w:val="00A95F99"/>
    <w:rsid w:val="00A962BA"/>
    <w:rsid w:val="00A962F4"/>
    <w:rsid w:val="00A966A7"/>
    <w:rsid w:val="00A96D03"/>
    <w:rsid w:val="00A9702E"/>
    <w:rsid w:val="00A97A84"/>
    <w:rsid w:val="00A97EA7"/>
    <w:rsid w:val="00A97EE9"/>
    <w:rsid w:val="00A97EF7"/>
    <w:rsid w:val="00AA07FD"/>
    <w:rsid w:val="00AA081C"/>
    <w:rsid w:val="00AA0B13"/>
    <w:rsid w:val="00AA11D7"/>
    <w:rsid w:val="00AA1370"/>
    <w:rsid w:val="00AA1722"/>
    <w:rsid w:val="00AA1B75"/>
    <w:rsid w:val="00AA1BC9"/>
    <w:rsid w:val="00AA1EB2"/>
    <w:rsid w:val="00AA1FFF"/>
    <w:rsid w:val="00AA2B1D"/>
    <w:rsid w:val="00AA2BBA"/>
    <w:rsid w:val="00AA37E6"/>
    <w:rsid w:val="00AA3C45"/>
    <w:rsid w:val="00AA416E"/>
    <w:rsid w:val="00AA476D"/>
    <w:rsid w:val="00AA4DB7"/>
    <w:rsid w:val="00AA4F3E"/>
    <w:rsid w:val="00AA4F7B"/>
    <w:rsid w:val="00AA5123"/>
    <w:rsid w:val="00AA5954"/>
    <w:rsid w:val="00AA6349"/>
    <w:rsid w:val="00AA72AF"/>
    <w:rsid w:val="00AA757D"/>
    <w:rsid w:val="00AA7A23"/>
    <w:rsid w:val="00AA7E54"/>
    <w:rsid w:val="00AB0128"/>
    <w:rsid w:val="00AB0333"/>
    <w:rsid w:val="00AB073D"/>
    <w:rsid w:val="00AB081F"/>
    <w:rsid w:val="00AB1208"/>
    <w:rsid w:val="00AB12BB"/>
    <w:rsid w:val="00AB1401"/>
    <w:rsid w:val="00AB1767"/>
    <w:rsid w:val="00AB1F4A"/>
    <w:rsid w:val="00AB20FD"/>
    <w:rsid w:val="00AB2909"/>
    <w:rsid w:val="00AB330D"/>
    <w:rsid w:val="00AB3967"/>
    <w:rsid w:val="00AB3992"/>
    <w:rsid w:val="00AB455E"/>
    <w:rsid w:val="00AB457F"/>
    <w:rsid w:val="00AB4609"/>
    <w:rsid w:val="00AB4D9E"/>
    <w:rsid w:val="00AB573D"/>
    <w:rsid w:val="00AB5A83"/>
    <w:rsid w:val="00AB5B42"/>
    <w:rsid w:val="00AB5D54"/>
    <w:rsid w:val="00AB5FA7"/>
    <w:rsid w:val="00AB6204"/>
    <w:rsid w:val="00AB63B3"/>
    <w:rsid w:val="00AB6826"/>
    <w:rsid w:val="00AB6DA7"/>
    <w:rsid w:val="00AB6DBC"/>
    <w:rsid w:val="00AB77C6"/>
    <w:rsid w:val="00AB7F65"/>
    <w:rsid w:val="00AC0078"/>
    <w:rsid w:val="00AC06C3"/>
    <w:rsid w:val="00AC0ADD"/>
    <w:rsid w:val="00AC0DA7"/>
    <w:rsid w:val="00AC0FBB"/>
    <w:rsid w:val="00AC110D"/>
    <w:rsid w:val="00AC163E"/>
    <w:rsid w:val="00AC174C"/>
    <w:rsid w:val="00AC1991"/>
    <w:rsid w:val="00AC1EB8"/>
    <w:rsid w:val="00AC1EC2"/>
    <w:rsid w:val="00AC2969"/>
    <w:rsid w:val="00AC30A4"/>
    <w:rsid w:val="00AC335C"/>
    <w:rsid w:val="00AC41D8"/>
    <w:rsid w:val="00AC41E8"/>
    <w:rsid w:val="00AC4BB5"/>
    <w:rsid w:val="00AC4C36"/>
    <w:rsid w:val="00AC540F"/>
    <w:rsid w:val="00AC596D"/>
    <w:rsid w:val="00AC5A96"/>
    <w:rsid w:val="00AC5CE8"/>
    <w:rsid w:val="00AC638C"/>
    <w:rsid w:val="00AC63B3"/>
    <w:rsid w:val="00AC6820"/>
    <w:rsid w:val="00AC6877"/>
    <w:rsid w:val="00AC6ABB"/>
    <w:rsid w:val="00AC6D34"/>
    <w:rsid w:val="00AC763D"/>
    <w:rsid w:val="00AD0169"/>
    <w:rsid w:val="00AD03E9"/>
    <w:rsid w:val="00AD0989"/>
    <w:rsid w:val="00AD0DE2"/>
    <w:rsid w:val="00AD111C"/>
    <w:rsid w:val="00AD14EF"/>
    <w:rsid w:val="00AD1699"/>
    <w:rsid w:val="00AD1705"/>
    <w:rsid w:val="00AD1707"/>
    <w:rsid w:val="00AD199E"/>
    <w:rsid w:val="00AD1A11"/>
    <w:rsid w:val="00AD1ED3"/>
    <w:rsid w:val="00AD22A8"/>
    <w:rsid w:val="00AD2CD6"/>
    <w:rsid w:val="00AD2E76"/>
    <w:rsid w:val="00AD3045"/>
    <w:rsid w:val="00AD3412"/>
    <w:rsid w:val="00AD3548"/>
    <w:rsid w:val="00AD3550"/>
    <w:rsid w:val="00AD36A5"/>
    <w:rsid w:val="00AD3C4F"/>
    <w:rsid w:val="00AD3E23"/>
    <w:rsid w:val="00AD3F75"/>
    <w:rsid w:val="00AD439F"/>
    <w:rsid w:val="00AD45B3"/>
    <w:rsid w:val="00AD4781"/>
    <w:rsid w:val="00AD4CD3"/>
    <w:rsid w:val="00AD5C40"/>
    <w:rsid w:val="00AD608C"/>
    <w:rsid w:val="00AD6183"/>
    <w:rsid w:val="00AD6742"/>
    <w:rsid w:val="00AD6922"/>
    <w:rsid w:val="00AD69A1"/>
    <w:rsid w:val="00AD6A0C"/>
    <w:rsid w:val="00AD6CCC"/>
    <w:rsid w:val="00AD6EF0"/>
    <w:rsid w:val="00AD7A53"/>
    <w:rsid w:val="00AE06C0"/>
    <w:rsid w:val="00AE0E61"/>
    <w:rsid w:val="00AE144C"/>
    <w:rsid w:val="00AE1A06"/>
    <w:rsid w:val="00AE1FB9"/>
    <w:rsid w:val="00AE2196"/>
    <w:rsid w:val="00AE21ED"/>
    <w:rsid w:val="00AE3864"/>
    <w:rsid w:val="00AE3FD7"/>
    <w:rsid w:val="00AE4077"/>
    <w:rsid w:val="00AE442A"/>
    <w:rsid w:val="00AE45D5"/>
    <w:rsid w:val="00AE467E"/>
    <w:rsid w:val="00AE5074"/>
    <w:rsid w:val="00AE525F"/>
    <w:rsid w:val="00AE5697"/>
    <w:rsid w:val="00AE581F"/>
    <w:rsid w:val="00AE5AEE"/>
    <w:rsid w:val="00AE5B96"/>
    <w:rsid w:val="00AE5C78"/>
    <w:rsid w:val="00AE5EF9"/>
    <w:rsid w:val="00AE6E11"/>
    <w:rsid w:val="00AE6E81"/>
    <w:rsid w:val="00AE6EF1"/>
    <w:rsid w:val="00AE74D6"/>
    <w:rsid w:val="00AE76BE"/>
    <w:rsid w:val="00AE7797"/>
    <w:rsid w:val="00AE7FB7"/>
    <w:rsid w:val="00AF01AB"/>
    <w:rsid w:val="00AF0672"/>
    <w:rsid w:val="00AF076C"/>
    <w:rsid w:val="00AF08A9"/>
    <w:rsid w:val="00AF0B0B"/>
    <w:rsid w:val="00AF0E38"/>
    <w:rsid w:val="00AF10FE"/>
    <w:rsid w:val="00AF1A14"/>
    <w:rsid w:val="00AF2DC6"/>
    <w:rsid w:val="00AF36DB"/>
    <w:rsid w:val="00AF421F"/>
    <w:rsid w:val="00AF42E0"/>
    <w:rsid w:val="00AF431A"/>
    <w:rsid w:val="00AF43F2"/>
    <w:rsid w:val="00AF4695"/>
    <w:rsid w:val="00AF552F"/>
    <w:rsid w:val="00AF56F7"/>
    <w:rsid w:val="00AF58B5"/>
    <w:rsid w:val="00AF5D1F"/>
    <w:rsid w:val="00AF5DD8"/>
    <w:rsid w:val="00AF5F21"/>
    <w:rsid w:val="00AF64DF"/>
    <w:rsid w:val="00AF690B"/>
    <w:rsid w:val="00AF69A4"/>
    <w:rsid w:val="00AF6A79"/>
    <w:rsid w:val="00AF6C55"/>
    <w:rsid w:val="00AF7066"/>
    <w:rsid w:val="00AF73E4"/>
    <w:rsid w:val="00AF743E"/>
    <w:rsid w:val="00AF7565"/>
    <w:rsid w:val="00AF7CB4"/>
    <w:rsid w:val="00B00769"/>
    <w:rsid w:val="00B00D69"/>
    <w:rsid w:val="00B01329"/>
    <w:rsid w:val="00B018BA"/>
    <w:rsid w:val="00B01AAA"/>
    <w:rsid w:val="00B01B66"/>
    <w:rsid w:val="00B01D84"/>
    <w:rsid w:val="00B022F1"/>
    <w:rsid w:val="00B023BF"/>
    <w:rsid w:val="00B02722"/>
    <w:rsid w:val="00B02844"/>
    <w:rsid w:val="00B02AA8"/>
    <w:rsid w:val="00B02BF4"/>
    <w:rsid w:val="00B031C4"/>
    <w:rsid w:val="00B0375B"/>
    <w:rsid w:val="00B03B0C"/>
    <w:rsid w:val="00B03B97"/>
    <w:rsid w:val="00B04649"/>
    <w:rsid w:val="00B0479C"/>
    <w:rsid w:val="00B048F4"/>
    <w:rsid w:val="00B04AAD"/>
    <w:rsid w:val="00B04C4C"/>
    <w:rsid w:val="00B0501C"/>
    <w:rsid w:val="00B05141"/>
    <w:rsid w:val="00B063F6"/>
    <w:rsid w:val="00B06AA6"/>
    <w:rsid w:val="00B074A0"/>
    <w:rsid w:val="00B0778C"/>
    <w:rsid w:val="00B07935"/>
    <w:rsid w:val="00B07AB1"/>
    <w:rsid w:val="00B07DFA"/>
    <w:rsid w:val="00B07E63"/>
    <w:rsid w:val="00B100F3"/>
    <w:rsid w:val="00B10614"/>
    <w:rsid w:val="00B1075E"/>
    <w:rsid w:val="00B10E36"/>
    <w:rsid w:val="00B110E1"/>
    <w:rsid w:val="00B1190B"/>
    <w:rsid w:val="00B11B17"/>
    <w:rsid w:val="00B1203E"/>
    <w:rsid w:val="00B12214"/>
    <w:rsid w:val="00B1307D"/>
    <w:rsid w:val="00B13A31"/>
    <w:rsid w:val="00B140B8"/>
    <w:rsid w:val="00B14A1F"/>
    <w:rsid w:val="00B14EAC"/>
    <w:rsid w:val="00B15034"/>
    <w:rsid w:val="00B15A4E"/>
    <w:rsid w:val="00B15BED"/>
    <w:rsid w:val="00B1605F"/>
    <w:rsid w:val="00B1610A"/>
    <w:rsid w:val="00B16615"/>
    <w:rsid w:val="00B16858"/>
    <w:rsid w:val="00B1692E"/>
    <w:rsid w:val="00B16DC5"/>
    <w:rsid w:val="00B170FC"/>
    <w:rsid w:val="00B17745"/>
    <w:rsid w:val="00B17F4F"/>
    <w:rsid w:val="00B20003"/>
    <w:rsid w:val="00B20022"/>
    <w:rsid w:val="00B20EB4"/>
    <w:rsid w:val="00B2129A"/>
    <w:rsid w:val="00B21A23"/>
    <w:rsid w:val="00B21F60"/>
    <w:rsid w:val="00B22547"/>
    <w:rsid w:val="00B226B6"/>
    <w:rsid w:val="00B229F8"/>
    <w:rsid w:val="00B22B06"/>
    <w:rsid w:val="00B2310C"/>
    <w:rsid w:val="00B23131"/>
    <w:rsid w:val="00B231F7"/>
    <w:rsid w:val="00B241C6"/>
    <w:rsid w:val="00B241ED"/>
    <w:rsid w:val="00B248C1"/>
    <w:rsid w:val="00B24A39"/>
    <w:rsid w:val="00B24B20"/>
    <w:rsid w:val="00B25E03"/>
    <w:rsid w:val="00B25EF7"/>
    <w:rsid w:val="00B26007"/>
    <w:rsid w:val="00B26CF4"/>
    <w:rsid w:val="00B26E78"/>
    <w:rsid w:val="00B26EAB"/>
    <w:rsid w:val="00B27866"/>
    <w:rsid w:val="00B27CC5"/>
    <w:rsid w:val="00B27FF5"/>
    <w:rsid w:val="00B30490"/>
    <w:rsid w:val="00B3056B"/>
    <w:rsid w:val="00B311ED"/>
    <w:rsid w:val="00B31D75"/>
    <w:rsid w:val="00B32168"/>
    <w:rsid w:val="00B325ED"/>
    <w:rsid w:val="00B326DC"/>
    <w:rsid w:val="00B3277C"/>
    <w:rsid w:val="00B327F9"/>
    <w:rsid w:val="00B328BE"/>
    <w:rsid w:val="00B32D11"/>
    <w:rsid w:val="00B32D1E"/>
    <w:rsid w:val="00B32F59"/>
    <w:rsid w:val="00B3429F"/>
    <w:rsid w:val="00B34459"/>
    <w:rsid w:val="00B344F0"/>
    <w:rsid w:val="00B346AA"/>
    <w:rsid w:val="00B346C3"/>
    <w:rsid w:val="00B34950"/>
    <w:rsid w:val="00B34B03"/>
    <w:rsid w:val="00B357E1"/>
    <w:rsid w:val="00B36028"/>
    <w:rsid w:val="00B36D8D"/>
    <w:rsid w:val="00B36DDA"/>
    <w:rsid w:val="00B37BA5"/>
    <w:rsid w:val="00B37D30"/>
    <w:rsid w:val="00B37E3C"/>
    <w:rsid w:val="00B37F02"/>
    <w:rsid w:val="00B4043A"/>
    <w:rsid w:val="00B40760"/>
    <w:rsid w:val="00B40BC5"/>
    <w:rsid w:val="00B40DEB"/>
    <w:rsid w:val="00B410F8"/>
    <w:rsid w:val="00B41479"/>
    <w:rsid w:val="00B41627"/>
    <w:rsid w:val="00B41787"/>
    <w:rsid w:val="00B41916"/>
    <w:rsid w:val="00B41D8C"/>
    <w:rsid w:val="00B41EF6"/>
    <w:rsid w:val="00B42341"/>
    <w:rsid w:val="00B425A7"/>
    <w:rsid w:val="00B4267B"/>
    <w:rsid w:val="00B427FF"/>
    <w:rsid w:val="00B432CC"/>
    <w:rsid w:val="00B434CD"/>
    <w:rsid w:val="00B4379B"/>
    <w:rsid w:val="00B43B30"/>
    <w:rsid w:val="00B448A1"/>
    <w:rsid w:val="00B45655"/>
    <w:rsid w:val="00B4584E"/>
    <w:rsid w:val="00B459F5"/>
    <w:rsid w:val="00B461D5"/>
    <w:rsid w:val="00B46B10"/>
    <w:rsid w:val="00B46F5D"/>
    <w:rsid w:val="00B47CDC"/>
    <w:rsid w:val="00B47E3B"/>
    <w:rsid w:val="00B507BD"/>
    <w:rsid w:val="00B50D28"/>
    <w:rsid w:val="00B51A6C"/>
    <w:rsid w:val="00B51C49"/>
    <w:rsid w:val="00B51E5A"/>
    <w:rsid w:val="00B51F1E"/>
    <w:rsid w:val="00B5214E"/>
    <w:rsid w:val="00B524DF"/>
    <w:rsid w:val="00B526AC"/>
    <w:rsid w:val="00B526D5"/>
    <w:rsid w:val="00B52B53"/>
    <w:rsid w:val="00B52D31"/>
    <w:rsid w:val="00B52E1A"/>
    <w:rsid w:val="00B52E8F"/>
    <w:rsid w:val="00B546AA"/>
    <w:rsid w:val="00B54B5C"/>
    <w:rsid w:val="00B55352"/>
    <w:rsid w:val="00B55636"/>
    <w:rsid w:val="00B55755"/>
    <w:rsid w:val="00B55DC5"/>
    <w:rsid w:val="00B55F0A"/>
    <w:rsid w:val="00B561EF"/>
    <w:rsid w:val="00B56234"/>
    <w:rsid w:val="00B56EAE"/>
    <w:rsid w:val="00B56F0B"/>
    <w:rsid w:val="00B56FD3"/>
    <w:rsid w:val="00B57052"/>
    <w:rsid w:val="00B57238"/>
    <w:rsid w:val="00B5750D"/>
    <w:rsid w:val="00B575D7"/>
    <w:rsid w:val="00B60253"/>
    <w:rsid w:val="00B602E6"/>
    <w:rsid w:val="00B605EE"/>
    <w:rsid w:val="00B60740"/>
    <w:rsid w:val="00B607F8"/>
    <w:rsid w:val="00B60843"/>
    <w:rsid w:val="00B60916"/>
    <w:rsid w:val="00B60ADC"/>
    <w:rsid w:val="00B60E5E"/>
    <w:rsid w:val="00B616EC"/>
    <w:rsid w:val="00B627C2"/>
    <w:rsid w:val="00B627CB"/>
    <w:rsid w:val="00B62B7F"/>
    <w:rsid w:val="00B62BA3"/>
    <w:rsid w:val="00B62BFB"/>
    <w:rsid w:val="00B62D31"/>
    <w:rsid w:val="00B62EB3"/>
    <w:rsid w:val="00B63184"/>
    <w:rsid w:val="00B63383"/>
    <w:rsid w:val="00B63714"/>
    <w:rsid w:val="00B63A10"/>
    <w:rsid w:val="00B63B06"/>
    <w:rsid w:val="00B63F32"/>
    <w:rsid w:val="00B6481E"/>
    <w:rsid w:val="00B64A4E"/>
    <w:rsid w:val="00B64A81"/>
    <w:rsid w:val="00B6516A"/>
    <w:rsid w:val="00B65C40"/>
    <w:rsid w:val="00B664C1"/>
    <w:rsid w:val="00B66D56"/>
    <w:rsid w:val="00B66DDB"/>
    <w:rsid w:val="00B66E6B"/>
    <w:rsid w:val="00B67030"/>
    <w:rsid w:val="00B67459"/>
    <w:rsid w:val="00B67538"/>
    <w:rsid w:val="00B7054A"/>
    <w:rsid w:val="00B70717"/>
    <w:rsid w:val="00B7115B"/>
    <w:rsid w:val="00B7119E"/>
    <w:rsid w:val="00B718D5"/>
    <w:rsid w:val="00B71BD1"/>
    <w:rsid w:val="00B71C14"/>
    <w:rsid w:val="00B7216A"/>
    <w:rsid w:val="00B72346"/>
    <w:rsid w:val="00B72FF9"/>
    <w:rsid w:val="00B7314E"/>
    <w:rsid w:val="00B739CB"/>
    <w:rsid w:val="00B73DC6"/>
    <w:rsid w:val="00B740D4"/>
    <w:rsid w:val="00B742A3"/>
    <w:rsid w:val="00B744FC"/>
    <w:rsid w:val="00B7467E"/>
    <w:rsid w:val="00B74B2E"/>
    <w:rsid w:val="00B750E5"/>
    <w:rsid w:val="00B7512A"/>
    <w:rsid w:val="00B75304"/>
    <w:rsid w:val="00B7539A"/>
    <w:rsid w:val="00B753C6"/>
    <w:rsid w:val="00B756E0"/>
    <w:rsid w:val="00B7615A"/>
    <w:rsid w:val="00B76235"/>
    <w:rsid w:val="00B76A8C"/>
    <w:rsid w:val="00B776D7"/>
    <w:rsid w:val="00B776DE"/>
    <w:rsid w:val="00B7785E"/>
    <w:rsid w:val="00B7786F"/>
    <w:rsid w:val="00B77E2B"/>
    <w:rsid w:val="00B803D9"/>
    <w:rsid w:val="00B809E7"/>
    <w:rsid w:val="00B81138"/>
    <w:rsid w:val="00B81373"/>
    <w:rsid w:val="00B81773"/>
    <w:rsid w:val="00B81B80"/>
    <w:rsid w:val="00B81C45"/>
    <w:rsid w:val="00B81C6E"/>
    <w:rsid w:val="00B81CB1"/>
    <w:rsid w:val="00B81D7B"/>
    <w:rsid w:val="00B8244C"/>
    <w:rsid w:val="00B82CFE"/>
    <w:rsid w:val="00B83161"/>
    <w:rsid w:val="00B834A2"/>
    <w:rsid w:val="00B835D4"/>
    <w:rsid w:val="00B83D0D"/>
    <w:rsid w:val="00B848F6"/>
    <w:rsid w:val="00B84C61"/>
    <w:rsid w:val="00B85CD9"/>
    <w:rsid w:val="00B861C0"/>
    <w:rsid w:val="00B86851"/>
    <w:rsid w:val="00B86BC2"/>
    <w:rsid w:val="00B87FDF"/>
    <w:rsid w:val="00B9055B"/>
    <w:rsid w:val="00B905F6"/>
    <w:rsid w:val="00B90C66"/>
    <w:rsid w:val="00B90D2D"/>
    <w:rsid w:val="00B914D5"/>
    <w:rsid w:val="00B91659"/>
    <w:rsid w:val="00B91C4E"/>
    <w:rsid w:val="00B91F31"/>
    <w:rsid w:val="00B91F6D"/>
    <w:rsid w:val="00B9247A"/>
    <w:rsid w:val="00B92906"/>
    <w:rsid w:val="00B92C43"/>
    <w:rsid w:val="00B92E35"/>
    <w:rsid w:val="00B92E81"/>
    <w:rsid w:val="00B9314A"/>
    <w:rsid w:val="00B932BE"/>
    <w:rsid w:val="00B935FF"/>
    <w:rsid w:val="00B947EC"/>
    <w:rsid w:val="00B94BCD"/>
    <w:rsid w:val="00B94DE5"/>
    <w:rsid w:val="00B95275"/>
    <w:rsid w:val="00B9649F"/>
    <w:rsid w:val="00B96549"/>
    <w:rsid w:val="00B968C6"/>
    <w:rsid w:val="00B96A4D"/>
    <w:rsid w:val="00B96AB7"/>
    <w:rsid w:val="00B96CD5"/>
    <w:rsid w:val="00B96FBF"/>
    <w:rsid w:val="00B97891"/>
    <w:rsid w:val="00B97AD1"/>
    <w:rsid w:val="00BA0072"/>
    <w:rsid w:val="00BA02B3"/>
    <w:rsid w:val="00BA0665"/>
    <w:rsid w:val="00BA0C97"/>
    <w:rsid w:val="00BA17B3"/>
    <w:rsid w:val="00BA18ED"/>
    <w:rsid w:val="00BA1E49"/>
    <w:rsid w:val="00BA23C3"/>
    <w:rsid w:val="00BA2AA2"/>
    <w:rsid w:val="00BA2B0A"/>
    <w:rsid w:val="00BA351A"/>
    <w:rsid w:val="00BA3571"/>
    <w:rsid w:val="00BA3D02"/>
    <w:rsid w:val="00BA4117"/>
    <w:rsid w:val="00BA4DE6"/>
    <w:rsid w:val="00BA5838"/>
    <w:rsid w:val="00BA58E0"/>
    <w:rsid w:val="00BA5A5A"/>
    <w:rsid w:val="00BA5EFA"/>
    <w:rsid w:val="00BA6080"/>
    <w:rsid w:val="00BA6686"/>
    <w:rsid w:val="00BA6835"/>
    <w:rsid w:val="00BA6C78"/>
    <w:rsid w:val="00BA7555"/>
    <w:rsid w:val="00BA7628"/>
    <w:rsid w:val="00BA7EC0"/>
    <w:rsid w:val="00BB0401"/>
    <w:rsid w:val="00BB0599"/>
    <w:rsid w:val="00BB08AB"/>
    <w:rsid w:val="00BB10CC"/>
    <w:rsid w:val="00BB1101"/>
    <w:rsid w:val="00BB1330"/>
    <w:rsid w:val="00BB18BC"/>
    <w:rsid w:val="00BB22F0"/>
    <w:rsid w:val="00BB24D5"/>
    <w:rsid w:val="00BB26D2"/>
    <w:rsid w:val="00BB294D"/>
    <w:rsid w:val="00BB2B7D"/>
    <w:rsid w:val="00BB3775"/>
    <w:rsid w:val="00BB39A1"/>
    <w:rsid w:val="00BB3D7C"/>
    <w:rsid w:val="00BB5077"/>
    <w:rsid w:val="00BB52DD"/>
    <w:rsid w:val="00BB5740"/>
    <w:rsid w:val="00BB58B6"/>
    <w:rsid w:val="00BB59A7"/>
    <w:rsid w:val="00BB5B24"/>
    <w:rsid w:val="00BB5CC5"/>
    <w:rsid w:val="00BB5E78"/>
    <w:rsid w:val="00BB5ECC"/>
    <w:rsid w:val="00BB6365"/>
    <w:rsid w:val="00BB63CE"/>
    <w:rsid w:val="00BB64F2"/>
    <w:rsid w:val="00BB6967"/>
    <w:rsid w:val="00BB6C41"/>
    <w:rsid w:val="00BB7143"/>
    <w:rsid w:val="00BB71ED"/>
    <w:rsid w:val="00BB74DB"/>
    <w:rsid w:val="00BB7587"/>
    <w:rsid w:val="00BB7C58"/>
    <w:rsid w:val="00BC0600"/>
    <w:rsid w:val="00BC06C4"/>
    <w:rsid w:val="00BC09E8"/>
    <w:rsid w:val="00BC0B4C"/>
    <w:rsid w:val="00BC0BED"/>
    <w:rsid w:val="00BC0EB9"/>
    <w:rsid w:val="00BC0F19"/>
    <w:rsid w:val="00BC104A"/>
    <w:rsid w:val="00BC1061"/>
    <w:rsid w:val="00BC1278"/>
    <w:rsid w:val="00BC1734"/>
    <w:rsid w:val="00BC1A48"/>
    <w:rsid w:val="00BC2071"/>
    <w:rsid w:val="00BC2396"/>
    <w:rsid w:val="00BC2553"/>
    <w:rsid w:val="00BC2930"/>
    <w:rsid w:val="00BC29B4"/>
    <w:rsid w:val="00BC2A7C"/>
    <w:rsid w:val="00BC2B14"/>
    <w:rsid w:val="00BC2DD8"/>
    <w:rsid w:val="00BC3039"/>
    <w:rsid w:val="00BC30BD"/>
    <w:rsid w:val="00BC31D1"/>
    <w:rsid w:val="00BC323E"/>
    <w:rsid w:val="00BC3B5C"/>
    <w:rsid w:val="00BC3D43"/>
    <w:rsid w:val="00BC3D5D"/>
    <w:rsid w:val="00BC42B7"/>
    <w:rsid w:val="00BC47D8"/>
    <w:rsid w:val="00BC4AD6"/>
    <w:rsid w:val="00BC4F44"/>
    <w:rsid w:val="00BC4FA2"/>
    <w:rsid w:val="00BC5574"/>
    <w:rsid w:val="00BC5998"/>
    <w:rsid w:val="00BC6BF8"/>
    <w:rsid w:val="00BC6D7F"/>
    <w:rsid w:val="00BC6D99"/>
    <w:rsid w:val="00BC6DBC"/>
    <w:rsid w:val="00BC7515"/>
    <w:rsid w:val="00BC7D77"/>
    <w:rsid w:val="00BC7F02"/>
    <w:rsid w:val="00BD03A3"/>
    <w:rsid w:val="00BD105E"/>
    <w:rsid w:val="00BD20E3"/>
    <w:rsid w:val="00BD221E"/>
    <w:rsid w:val="00BD2694"/>
    <w:rsid w:val="00BD29D2"/>
    <w:rsid w:val="00BD3820"/>
    <w:rsid w:val="00BD39BD"/>
    <w:rsid w:val="00BD4871"/>
    <w:rsid w:val="00BD48A8"/>
    <w:rsid w:val="00BD4CC2"/>
    <w:rsid w:val="00BD4DB4"/>
    <w:rsid w:val="00BD4E82"/>
    <w:rsid w:val="00BD4F44"/>
    <w:rsid w:val="00BD5991"/>
    <w:rsid w:val="00BD5A22"/>
    <w:rsid w:val="00BD60BC"/>
    <w:rsid w:val="00BD65A0"/>
    <w:rsid w:val="00BD6CA2"/>
    <w:rsid w:val="00BD7349"/>
    <w:rsid w:val="00BD7684"/>
    <w:rsid w:val="00BD7B3E"/>
    <w:rsid w:val="00BD7C71"/>
    <w:rsid w:val="00BE046A"/>
    <w:rsid w:val="00BE0E0B"/>
    <w:rsid w:val="00BE0E8C"/>
    <w:rsid w:val="00BE1343"/>
    <w:rsid w:val="00BE1BBB"/>
    <w:rsid w:val="00BE1DA9"/>
    <w:rsid w:val="00BE210F"/>
    <w:rsid w:val="00BE21CC"/>
    <w:rsid w:val="00BE2AB4"/>
    <w:rsid w:val="00BE2B97"/>
    <w:rsid w:val="00BE3334"/>
    <w:rsid w:val="00BE3685"/>
    <w:rsid w:val="00BE3998"/>
    <w:rsid w:val="00BE3EA1"/>
    <w:rsid w:val="00BE409F"/>
    <w:rsid w:val="00BE4170"/>
    <w:rsid w:val="00BE55E7"/>
    <w:rsid w:val="00BE5614"/>
    <w:rsid w:val="00BE59B4"/>
    <w:rsid w:val="00BE5D1A"/>
    <w:rsid w:val="00BE6518"/>
    <w:rsid w:val="00BE69C0"/>
    <w:rsid w:val="00BE6A77"/>
    <w:rsid w:val="00BE6D1D"/>
    <w:rsid w:val="00BE6FFC"/>
    <w:rsid w:val="00BE7084"/>
    <w:rsid w:val="00BE74A3"/>
    <w:rsid w:val="00BE7523"/>
    <w:rsid w:val="00BE7CC9"/>
    <w:rsid w:val="00BE7D36"/>
    <w:rsid w:val="00BF01C4"/>
    <w:rsid w:val="00BF0462"/>
    <w:rsid w:val="00BF05C3"/>
    <w:rsid w:val="00BF0E6D"/>
    <w:rsid w:val="00BF0F85"/>
    <w:rsid w:val="00BF1036"/>
    <w:rsid w:val="00BF1213"/>
    <w:rsid w:val="00BF1A04"/>
    <w:rsid w:val="00BF3104"/>
    <w:rsid w:val="00BF331B"/>
    <w:rsid w:val="00BF36D2"/>
    <w:rsid w:val="00BF3F6A"/>
    <w:rsid w:val="00BF4646"/>
    <w:rsid w:val="00BF4905"/>
    <w:rsid w:val="00BF49AC"/>
    <w:rsid w:val="00BF4F2A"/>
    <w:rsid w:val="00BF53BF"/>
    <w:rsid w:val="00BF53E1"/>
    <w:rsid w:val="00BF59B3"/>
    <w:rsid w:val="00BF59B4"/>
    <w:rsid w:val="00BF59E5"/>
    <w:rsid w:val="00BF61D3"/>
    <w:rsid w:val="00BF665B"/>
    <w:rsid w:val="00BF683C"/>
    <w:rsid w:val="00BF6A40"/>
    <w:rsid w:val="00BF6EE3"/>
    <w:rsid w:val="00BF7D2F"/>
    <w:rsid w:val="00C00190"/>
    <w:rsid w:val="00C00C76"/>
    <w:rsid w:val="00C00E01"/>
    <w:rsid w:val="00C01D88"/>
    <w:rsid w:val="00C02143"/>
    <w:rsid w:val="00C0263F"/>
    <w:rsid w:val="00C031B2"/>
    <w:rsid w:val="00C03671"/>
    <w:rsid w:val="00C037A8"/>
    <w:rsid w:val="00C039A1"/>
    <w:rsid w:val="00C03B47"/>
    <w:rsid w:val="00C04AA3"/>
    <w:rsid w:val="00C04E01"/>
    <w:rsid w:val="00C04E52"/>
    <w:rsid w:val="00C052E0"/>
    <w:rsid w:val="00C059AE"/>
    <w:rsid w:val="00C05D62"/>
    <w:rsid w:val="00C06350"/>
    <w:rsid w:val="00C0655C"/>
    <w:rsid w:val="00C07369"/>
    <w:rsid w:val="00C0755B"/>
    <w:rsid w:val="00C10063"/>
    <w:rsid w:val="00C10173"/>
    <w:rsid w:val="00C10787"/>
    <w:rsid w:val="00C118E9"/>
    <w:rsid w:val="00C119A0"/>
    <w:rsid w:val="00C11C90"/>
    <w:rsid w:val="00C11D52"/>
    <w:rsid w:val="00C122CA"/>
    <w:rsid w:val="00C1269B"/>
    <w:rsid w:val="00C12773"/>
    <w:rsid w:val="00C12BF9"/>
    <w:rsid w:val="00C133B6"/>
    <w:rsid w:val="00C134C2"/>
    <w:rsid w:val="00C13518"/>
    <w:rsid w:val="00C135F4"/>
    <w:rsid w:val="00C13A34"/>
    <w:rsid w:val="00C13BE4"/>
    <w:rsid w:val="00C13DAE"/>
    <w:rsid w:val="00C141B8"/>
    <w:rsid w:val="00C14788"/>
    <w:rsid w:val="00C148BA"/>
    <w:rsid w:val="00C14ABE"/>
    <w:rsid w:val="00C14ACA"/>
    <w:rsid w:val="00C14C00"/>
    <w:rsid w:val="00C1566F"/>
    <w:rsid w:val="00C1573B"/>
    <w:rsid w:val="00C15800"/>
    <w:rsid w:val="00C15B4E"/>
    <w:rsid w:val="00C15D0E"/>
    <w:rsid w:val="00C1613D"/>
    <w:rsid w:val="00C16265"/>
    <w:rsid w:val="00C167A2"/>
    <w:rsid w:val="00C16A55"/>
    <w:rsid w:val="00C16C27"/>
    <w:rsid w:val="00C17140"/>
    <w:rsid w:val="00C1798B"/>
    <w:rsid w:val="00C179DC"/>
    <w:rsid w:val="00C20053"/>
    <w:rsid w:val="00C200DB"/>
    <w:rsid w:val="00C200E6"/>
    <w:rsid w:val="00C2047D"/>
    <w:rsid w:val="00C205C1"/>
    <w:rsid w:val="00C20F2B"/>
    <w:rsid w:val="00C21475"/>
    <w:rsid w:val="00C217E7"/>
    <w:rsid w:val="00C21AAF"/>
    <w:rsid w:val="00C22750"/>
    <w:rsid w:val="00C2290E"/>
    <w:rsid w:val="00C22D53"/>
    <w:rsid w:val="00C22E17"/>
    <w:rsid w:val="00C230E8"/>
    <w:rsid w:val="00C24152"/>
    <w:rsid w:val="00C24441"/>
    <w:rsid w:val="00C248A6"/>
    <w:rsid w:val="00C248C6"/>
    <w:rsid w:val="00C24ABD"/>
    <w:rsid w:val="00C25746"/>
    <w:rsid w:val="00C259C1"/>
    <w:rsid w:val="00C25AD3"/>
    <w:rsid w:val="00C265BE"/>
    <w:rsid w:val="00C266BC"/>
    <w:rsid w:val="00C27601"/>
    <w:rsid w:val="00C27B7C"/>
    <w:rsid w:val="00C27F91"/>
    <w:rsid w:val="00C308E3"/>
    <w:rsid w:val="00C30CDE"/>
    <w:rsid w:val="00C31D02"/>
    <w:rsid w:val="00C31D53"/>
    <w:rsid w:val="00C32401"/>
    <w:rsid w:val="00C32F46"/>
    <w:rsid w:val="00C331DE"/>
    <w:rsid w:val="00C3338B"/>
    <w:rsid w:val="00C33392"/>
    <w:rsid w:val="00C33C37"/>
    <w:rsid w:val="00C34589"/>
    <w:rsid w:val="00C346D8"/>
    <w:rsid w:val="00C34B58"/>
    <w:rsid w:val="00C350AF"/>
    <w:rsid w:val="00C35380"/>
    <w:rsid w:val="00C3591B"/>
    <w:rsid w:val="00C359A2"/>
    <w:rsid w:val="00C35B48"/>
    <w:rsid w:val="00C36763"/>
    <w:rsid w:val="00C36860"/>
    <w:rsid w:val="00C36D88"/>
    <w:rsid w:val="00C37187"/>
    <w:rsid w:val="00C37382"/>
    <w:rsid w:val="00C374BF"/>
    <w:rsid w:val="00C376C0"/>
    <w:rsid w:val="00C37A5D"/>
    <w:rsid w:val="00C37D41"/>
    <w:rsid w:val="00C40075"/>
    <w:rsid w:val="00C40A78"/>
    <w:rsid w:val="00C41154"/>
    <w:rsid w:val="00C411C1"/>
    <w:rsid w:val="00C4129E"/>
    <w:rsid w:val="00C41627"/>
    <w:rsid w:val="00C41A81"/>
    <w:rsid w:val="00C42694"/>
    <w:rsid w:val="00C4277E"/>
    <w:rsid w:val="00C42ADC"/>
    <w:rsid w:val="00C42BEC"/>
    <w:rsid w:val="00C42E4C"/>
    <w:rsid w:val="00C43088"/>
    <w:rsid w:val="00C43C29"/>
    <w:rsid w:val="00C43FDE"/>
    <w:rsid w:val="00C4414F"/>
    <w:rsid w:val="00C443E1"/>
    <w:rsid w:val="00C44C31"/>
    <w:rsid w:val="00C44D07"/>
    <w:rsid w:val="00C44DB7"/>
    <w:rsid w:val="00C450A1"/>
    <w:rsid w:val="00C45833"/>
    <w:rsid w:val="00C45B0D"/>
    <w:rsid w:val="00C45B2D"/>
    <w:rsid w:val="00C45F44"/>
    <w:rsid w:val="00C462C1"/>
    <w:rsid w:val="00C46441"/>
    <w:rsid w:val="00C46C7A"/>
    <w:rsid w:val="00C46CAB"/>
    <w:rsid w:val="00C5004D"/>
    <w:rsid w:val="00C500D8"/>
    <w:rsid w:val="00C50CF7"/>
    <w:rsid w:val="00C5103B"/>
    <w:rsid w:val="00C5141F"/>
    <w:rsid w:val="00C51F89"/>
    <w:rsid w:val="00C51FAA"/>
    <w:rsid w:val="00C528B4"/>
    <w:rsid w:val="00C52A94"/>
    <w:rsid w:val="00C52F74"/>
    <w:rsid w:val="00C532B1"/>
    <w:rsid w:val="00C53312"/>
    <w:rsid w:val="00C533DB"/>
    <w:rsid w:val="00C53636"/>
    <w:rsid w:val="00C5391E"/>
    <w:rsid w:val="00C53AC2"/>
    <w:rsid w:val="00C542E5"/>
    <w:rsid w:val="00C54CCB"/>
    <w:rsid w:val="00C553B7"/>
    <w:rsid w:val="00C555E2"/>
    <w:rsid w:val="00C55785"/>
    <w:rsid w:val="00C558D0"/>
    <w:rsid w:val="00C55D71"/>
    <w:rsid w:val="00C55E15"/>
    <w:rsid w:val="00C56AB0"/>
    <w:rsid w:val="00C57710"/>
    <w:rsid w:val="00C601AF"/>
    <w:rsid w:val="00C60405"/>
    <w:rsid w:val="00C6083C"/>
    <w:rsid w:val="00C60F3C"/>
    <w:rsid w:val="00C61885"/>
    <w:rsid w:val="00C619CB"/>
    <w:rsid w:val="00C61D85"/>
    <w:rsid w:val="00C6200C"/>
    <w:rsid w:val="00C62C4A"/>
    <w:rsid w:val="00C6309B"/>
    <w:rsid w:val="00C63BC7"/>
    <w:rsid w:val="00C63F3A"/>
    <w:rsid w:val="00C64764"/>
    <w:rsid w:val="00C64D70"/>
    <w:rsid w:val="00C64F96"/>
    <w:rsid w:val="00C650C7"/>
    <w:rsid w:val="00C65531"/>
    <w:rsid w:val="00C65CCE"/>
    <w:rsid w:val="00C6676E"/>
    <w:rsid w:val="00C669AA"/>
    <w:rsid w:val="00C66C8D"/>
    <w:rsid w:val="00C677C7"/>
    <w:rsid w:val="00C67E7C"/>
    <w:rsid w:val="00C704F3"/>
    <w:rsid w:val="00C708BA"/>
    <w:rsid w:val="00C7141D"/>
    <w:rsid w:val="00C716E9"/>
    <w:rsid w:val="00C71BF2"/>
    <w:rsid w:val="00C72026"/>
    <w:rsid w:val="00C7225D"/>
    <w:rsid w:val="00C72839"/>
    <w:rsid w:val="00C72947"/>
    <w:rsid w:val="00C72CCF"/>
    <w:rsid w:val="00C72DFE"/>
    <w:rsid w:val="00C73291"/>
    <w:rsid w:val="00C733BD"/>
    <w:rsid w:val="00C734BA"/>
    <w:rsid w:val="00C73534"/>
    <w:rsid w:val="00C736CB"/>
    <w:rsid w:val="00C73E9D"/>
    <w:rsid w:val="00C73FF1"/>
    <w:rsid w:val="00C744AE"/>
    <w:rsid w:val="00C74828"/>
    <w:rsid w:val="00C7496D"/>
    <w:rsid w:val="00C74FF5"/>
    <w:rsid w:val="00C7588D"/>
    <w:rsid w:val="00C75BC3"/>
    <w:rsid w:val="00C75ED5"/>
    <w:rsid w:val="00C75FBA"/>
    <w:rsid w:val="00C766E2"/>
    <w:rsid w:val="00C77387"/>
    <w:rsid w:val="00C775DD"/>
    <w:rsid w:val="00C77A9D"/>
    <w:rsid w:val="00C77B6E"/>
    <w:rsid w:val="00C77D9C"/>
    <w:rsid w:val="00C77E33"/>
    <w:rsid w:val="00C8059E"/>
    <w:rsid w:val="00C812FB"/>
    <w:rsid w:val="00C8196C"/>
    <w:rsid w:val="00C81E5D"/>
    <w:rsid w:val="00C82273"/>
    <w:rsid w:val="00C822C6"/>
    <w:rsid w:val="00C82694"/>
    <w:rsid w:val="00C82C1C"/>
    <w:rsid w:val="00C82C8B"/>
    <w:rsid w:val="00C82EB7"/>
    <w:rsid w:val="00C83142"/>
    <w:rsid w:val="00C83B87"/>
    <w:rsid w:val="00C8417D"/>
    <w:rsid w:val="00C84C09"/>
    <w:rsid w:val="00C85790"/>
    <w:rsid w:val="00C85926"/>
    <w:rsid w:val="00C85DEE"/>
    <w:rsid w:val="00C85E50"/>
    <w:rsid w:val="00C85EA8"/>
    <w:rsid w:val="00C862BE"/>
    <w:rsid w:val="00C865FA"/>
    <w:rsid w:val="00C86742"/>
    <w:rsid w:val="00C86A63"/>
    <w:rsid w:val="00C86D8D"/>
    <w:rsid w:val="00C87277"/>
    <w:rsid w:val="00C872DE"/>
    <w:rsid w:val="00C87977"/>
    <w:rsid w:val="00C87AA5"/>
    <w:rsid w:val="00C87DB6"/>
    <w:rsid w:val="00C90241"/>
    <w:rsid w:val="00C90322"/>
    <w:rsid w:val="00C90575"/>
    <w:rsid w:val="00C906BE"/>
    <w:rsid w:val="00C910DB"/>
    <w:rsid w:val="00C914E9"/>
    <w:rsid w:val="00C92D4F"/>
    <w:rsid w:val="00C93571"/>
    <w:rsid w:val="00C9378B"/>
    <w:rsid w:val="00C94224"/>
    <w:rsid w:val="00C94EC0"/>
    <w:rsid w:val="00C94FCA"/>
    <w:rsid w:val="00C9538F"/>
    <w:rsid w:val="00C95BBE"/>
    <w:rsid w:val="00C95CAE"/>
    <w:rsid w:val="00C95D1F"/>
    <w:rsid w:val="00C96828"/>
    <w:rsid w:val="00C970E5"/>
    <w:rsid w:val="00C9794B"/>
    <w:rsid w:val="00C97A95"/>
    <w:rsid w:val="00CA06E6"/>
    <w:rsid w:val="00CA0D63"/>
    <w:rsid w:val="00CA118C"/>
    <w:rsid w:val="00CA16A7"/>
    <w:rsid w:val="00CA1C50"/>
    <w:rsid w:val="00CA1D95"/>
    <w:rsid w:val="00CA1E5E"/>
    <w:rsid w:val="00CA1FB8"/>
    <w:rsid w:val="00CA24C2"/>
    <w:rsid w:val="00CA2E72"/>
    <w:rsid w:val="00CA37AE"/>
    <w:rsid w:val="00CA3A7A"/>
    <w:rsid w:val="00CA4087"/>
    <w:rsid w:val="00CA4184"/>
    <w:rsid w:val="00CA4654"/>
    <w:rsid w:val="00CA47FD"/>
    <w:rsid w:val="00CA4C33"/>
    <w:rsid w:val="00CA4E01"/>
    <w:rsid w:val="00CA4E60"/>
    <w:rsid w:val="00CA5824"/>
    <w:rsid w:val="00CA6BBD"/>
    <w:rsid w:val="00CA6EC4"/>
    <w:rsid w:val="00CA6F84"/>
    <w:rsid w:val="00CA73C9"/>
    <w:rsid w:val="00CA75B2"/>
    <w:rsid w:val="00CA7D1B"/>
    <w:rsid w:val="00CB016B"/>
    <w:rsid w:val="00CB0547"/>
    <w:rsid w:val="00CB0600"/>
    <w:rsid w:val="00CB0A5E"/>
    <w:rsid w:val="00CB0C84"/>
    <w:rsid w:val="00CB0D0B"/>
    <w:rsid w:val="00CB1184"/>
    <w:rsid w:val="00CB135C"/>
    <w:rsid w:val="00CB171D"/>
    <w:rsid w:val="00CB1B2A"/>
    <w:rsid w:val="00CB20CA"/>
    <w:rsid w:val="00CB216C"/>
    <w:rsid w:val="00CB2694"/>
    <w:rsid w:val="00CB27CB"/>
    <w:rsid w:val="00CB2927"/>
    <w:rsid w:val="00CB29E1"/>
    <w:rsid w:val="00CB3400"/>
    <w:rsid w:val="00CB352A"/>
    <w:rsid w:val="00CB3676"/>
    <w:rsid w:val="00CB399E"/>
    <w:rsid w:val="00CB3AD2"/>
    <w:rsid w:val="00CB40F8"/>
    <w:rsid w:val="00CB4132"/>
    <w:rsid w:val="00CB4A23"/>
    <w:rsid w:val="00CB4F0D"/>
    <w:rsid w:val="00CB4F2A"/>
    <w:rsid w:val="00CB53C5"/>
    <w:rsid w:val="00CB5660"/>
    <w:rsid w:val="00CB56D1"/>
    <w:rsid w:val="00CB573D"/>
    <w:rsid w:val="00CB5884"/>
    <w:rsid w:val="00CB6376"/>
    <w:rsid w:val="00CB6515"/>
    <w:rsid w:val="00CB7266"/>
    <w:rsid w:val="00CB7508"/>
    <w:rsid w:val="00CB7AD8"/>
    <w:rsid w:val="00CB7EBF"/>
    <w:rsid w:val="00CB7F98"/>
    <w:rsid w:val="00CC00F0"/>
    <w:rsid w:val="00CC0827"/>
    <w:rsid w:val="00CC0907"/>
    <w:rsid w:val="00CC0CA1"/>
    <w:rsid w:val="00CC0ECE"/>
    <w:rsid w:val="00CC13E1"/>
    <w:rsid w:val="00CC1AC6"/>
    <w:rsid w:val="00CC1D0E"/>
    <w:rsid w:val="00CC24A2"/>
    <w:rsid w:val="00CC2980"/>
    <w:rsid w:val="00CC2CB0"/>
    <w:rsid w:val="00CC2DC3"/>
    <w:rsid w:val="00CC2FF6"/>
    <w:rsid w:val="00CC3384"/>
    <w:rsid w:val="00CC36D3"/>
    <w:rsid w:val="00CC37D6"/>
    <w:rsid w:val="00CC3942"/>
    <w:rsid w:val="00CC4A55"/>
    <w:rsid w:val="00CC4C5C"/>
    <w:rsid w:val="00CC5709"/>
    <w:rsid w:val="00CC5C02"/>
    <w:rsid w:val="00CC5C6A"/>
    <w:rsid w:val="00CC5EEC"/>
    <w:rsid w:val="00CC6E94"/>
    <w:rsid w:val="00CC744E"/>
    <w:rsid w:val="00CC7E29"/>
    <w:rsid w:val="00CD0784"/>
    <w:rsid w:val="00CD0F7A"/>
    <w:rsid w:val="00CD17C8"/>
    <w:rsid w:val="00CD23AC"/>
    <w:rsid w:val="00CD280A"/>
    <w:rsid w:val="00CD29DD"/>
    <w:rsid w:val="00CD2A60"/>
    <w:rsid w:val="00CD2AC0"/>
    <w:rsid w:val="00CD2BF5"/>
    <w:rsid w:val="00CD34E7"/>
    <w:rsid w:val="00CD3588"/>
    <w:rsid w:val="00CD3DF8"/>
    <w:rsid w:val="00CD41B7"/>
    <w:rsid w:val="00CD4A30"/>
    <w:rsid w:val="00CD4A3E"/>
    <w:rsid w:val="00CD4B83"/>
    <w:rsid w:val="00CD5448"/>
    <w:rsid w:val="00CD5706"/>
    <w:rsid w:val="00CD5998"/>
    <w:rsid w:val="00CD59E3"/>
    <w:rsid w:val="00CD5F11"/>
    <w:rsid w:val="00CD6FCB"/>
    <w:rsid w:val="00CD7191"/>
    <w:rsid w:val="00CD726C"/>
    <w:rsid w:val="00CD72CB"/>
    <w:rsid w:val="00CD7773"/>
    <w:rsid w:val="00CE0649"/>
    <w:rsid w:val="00CE0DD4"/>
    <w:rsid w:val="00CE1579"/>
    <w:rsid w:val="00CE16B7"/>
    <w:rsid w:val="00CE1BC2"/>
    <w:rsid w:val="00CE2786"/>
    <w:rsid w:val="00CE2D57"/>
    <w:rsid w:val="00CE3816"/>
    <w:rsid w:val="00CE4A8E"/>
    <w:rsid w:val="00CE58A4"/>
    <w:rsid w:val="00CE5AA8"/>
    <w:rsid w:val="00CE5AED"/>
    <w:rsid w:val="00CE5FB5"/>
    <w:rsid w:val="00CE6456"/>
    <w:rsid w:val="00CE7024"/>
    <w:rsid w:val="00CE7C39"/>
    <w:rsid w:val="00CF05C1"/>
    <w:rsid w:val="00CF0B71"/>
    <w:rsid w:val="00CF0C7E"/>
    <w:rsid w:val="00CF16D6"/>
    <w:rsid w:val="00CF1D7A"/>
    <w:rsid w:val="00CF234D"/>
    <w:rsid w:val="00CF3DC0"/>
    <w:rsid w:val="00CF4561"/>
    <w:rsid w:val="00CF46DC"/>
    <w:rsid w:val="00CF4936"/>
    <w:rsid w:val="00CF5096"/>
    <w:rsid w:val="00CF6F7E"/>
    <w:rsid w:val="00CF77A7"/>
    <w:rsid w:val="00CF7B36"/>
    <w:rsid w:val="00CF7DD0"/>
    <w:rsid w:val="00CF7E90"/>
    <w:rsid w:val="00D000FD"/>
    <w:rsid w:val="00D001AD"/>
    <w:rsid w:val="00D008EC"/>
    <w:rsid w:val="00D00DB1"/>
    <w:rsid w:val="00D0113F"/>
    <w:rsid w:val="00D0133F"/>
    <w:rsid w:val="00D01927"/>
    <w:rsid w:val="00D01D0D"/>
    <w:rsid w:val="00D0212D"/>
    <w:rsid w:val="00D03302"/>
    <w:rsid w:val="00D033C9"/>
    <w:rsid w:val="00D037BE"/>
    <w:rsid w:val="00D03920"/>
    <w:rsid w:val="00D03B95"/>
    <w:rsid w:val="00D047E3"/>
    <w:rsid w:val="00D04806"/>
    <w:rsid w:val="00D0513B"/>
    <w:rsid w:val="00D05637"/>
    <w:rsid w:val="00D057E6"/>
    <w:rsid w:val="00D05AE1"/>
    <w:rsid w:val="00D062A8"/>
    <w:rsid w:val="00D06612"/>
    <w:rsid w:val="00D066DD"/>
    <w:rsid w:val="00D06717"/>
    <w:rsid w:val="00D06B48"/>
    <w:rsid w:val="00D071CE"/>
    <w:rsid w:val="00D07501"/>
    <w:rsid w:val="00D10045"/>
    <w:rsid w:val="00D10385"/>
    <w:rsid w:val="00D103B9"/>
    <w:rsid w:val="00D107D0"/>
    <w:rsid w:val="00D11992"/>
    <w:rsid w:val="00D129E5"/>
    <w:rsid w:val="00D138B1"/>
    <w:rsid w:val="00D139DD"/>
    <w:rsid w:val="00D13A20"/>
    <w:rsid w:val="00D13AB8"/>
    <w:rsid w:val="00D13AE3"/>
    <w:rsid w:val="00D13F3D"/>
    <w:rsid w:val="00D14406"/>
    <w:rsid w:val="00D14613"/>
    <w:rsid w:val="00D14B7E"/>
    <w:rsid w:val="00D14DD9"/>
    <w:rsid w:val="00D1578B"/>
    <w:rsid w:val="00D15792"/>
    <w:rsid w:val="00D15C02"/>
    <w:rsid w:val="00D1629C"/>
    <w:rsid w:val="00D1630A"/>
    <w:rsid w:val="00D16A96"/>
    <w:rsid w:val="00D17022"/>
    <w:rsid w:val="00D178F3"/>
    <w:rsid w:val="00D17C38"/>
    <w:rsid w:val="00D17F51"/>
    <w:rsid w:val="00D20DAE"/>
    <w:rsid w:val="00D20F17"/>
    <w:rsid w:val="00D2131F"/>
    <w:rsid w:val="00D221C3"/>
    <w:rsid w:val="00D22627"/>
    <w:rsid w:val="00D22726"/>
    <w:rsid w:val="00D22801"/>
    <w:rsid w:val="00D22A5D"/>
    <w:rsid w:val="00D22D63"/>
    <w:rsid w:val="00D22DA4"/>
    <w:rsid w:val="00D23314"/>
    <w:rsid w:val="00D234B9"/>
    <w:rsid w:val="00D23536"/>
    <w:rsid w:val="00D239DE"/>
    <w:rsid w:val="00D23A17"/>
    <w:rsid w:val="00D23E03"/>
    <w:rsid w:val="00D24202"/>
    <w:rsid w:val="00D242BD"/>
    <w:rsid w:val="00D247A3"/>
    <w:rsid w:val="00D2499F"/>
    <w:rsid w:val="00D24C4B"/>
    <w:rsid w:val="00D24DEF"/>
    <w:rsid w:val="00D24F13"/>
    <w:rsid w:val="00D24F80"/>
    <w:rsid w:val="00D2521A"/>
    <w:rsid w:val="00D25257"/>
    <w:rsid w:val="00D255B5"/>
    <w:rsid w:val="00D25B11"/>
    <w:rsid w:val="00D26007"/>
    <w:rsid w:val="00D266A6"/>
    <w:rsid w:val="00D26918"/>
    <w:rsid w:val="00D26B76"/>
    <w:rsid w:val="00D27656"/>
    <w:rsid w:val="00D276F4"/>
    <w:rsid w:val="00D278CE"/>
    <w:rsid w:val="00D27955"/>
    <w:rsid w:val="00D30019"/>
    <w:rsid w:val="00D300F1"/>
    <w:rsid w:val="00D303FC"/>
    <w:rsid w:val="00D309F8"/>
    <w:rsid w:val="00D30E06"/>
    <w:rsid w:val="00D30F93"/>
    <w:rsid w:val="00D30FB3"/>
    <w:rsid w:val="00D31152"/>
    <w:rsid w:val="00D316A2"/>
    <w:rsid w:val="00D31C8D"/>
    <w:rsid w:val="00D320E7"/>
    <w:rsid w:val="00D321BB"/>
    <w:rsid w:val="00D3246E"/>
    <w:rsid w:val="00D3254B"/>
    <w:rsid w:val="00D328F1"/>
    <w:rsid w:val="00D32F0E"/>
    <w:rsid w:val="00D336AA"/>
    <w:rsid w:val="00D3386C"/>
    <w:rsid w:val="00D33B6E"/>
    <w:rsid w:val="00D34102"/>
    <w:rsid w:val="00D34C8C"/>
    <w:rsid w:val="00D34FFE"/>
    <w:rsid w:val="00D35193"/>
    <w:rsid w:val="00D35331"/>
    <w:rsid w:val="00D358C7"/>
    <w:rsid w:val="00D36272"/>
    <w:rsid w:val="00D36386"/>
    <w:rsid w:val="00D363AD"/>
    <w:rsid w:val="00D3690E"/>
    <w:rsid w:val="00D36F42"/>
    <w:rsid w:val="00D37697"/>
    <w:rsid w:val="00D37B26"/>
    <w:rsid w:val="00D40CEE"/>
    <w:rsid w:val="00D40D80"/>
    <w:rsid w:val="00D41415"/>
    <w:rsid w:val="00D418CC"/>
    <w:rsid w:val="00D41DEC"/>
    <w:rsid w:val="00D4221F"/>
    <w:rsid w:val="00D42A19"/>
    <w:rsid w:val="00D42F5E"/>
    <w:rsid w:val="00D42FB6"/>
    <w:rsid w:val="00D43625"/>
    <w:rsid w:val="00D43690"/>
    <w:rsid w:val="00D439D2"/>
    <w:rsid w:val="00D4463A"/>
    <w:rsid w:val="00D449F7"/>
    <w:rsid w:val="00D44DC1"/>
    <w:rsid w:val="00D44E5A"/>
    <w:rsid w:val="00D45029"/>
    <w:rsid w:val="00D45081"/>
    <w:rsid w:val="00D45086"/>
    <w:rsid w:val="00D457D7"/>
    <w:rsid w:val="00D459D0"/>
    <w:rsid w:val="00D45C0C"/>
    <w:rsid w:val="00D45FDC"/>
    <w:rsid w:val="00D46442"/>
    <w:rsid w:val="00D464D2"/>
    <w:rsid w:val="00D46F1D"/>
    <w:rsid w:val="00D47018"/>
    <w:rsid w:val="00D4738A"/>
    <w:rsid w:val="00D50363"/>
    <w:rsid w:val="00D510A6"/>
    <w:rsid w:val="00D51139"/>
    <w:rsid w:val="00D51408"/>
    <w:rsid w:val="00D52095"/>
    <w:rsid w:val="00D5221A"/>
    <w:rsid w:val="00D52341"/>
    <w:rsid w:val="00D5292F"/>
    <w:rsid w:val="00D52C85"/>
    <w:rsid w:val="00D53146"/>
    <w:rsid w:val="00D5324A"/>
    <w:rsid w:val="00D538A0"/>
    <w:rsid w:val="00D53A5B"/>
    <w:rsid w:val="00D540A5"/>
    <w:rsid w:val="00D5447F"/>
    <w:rsid w:val="00D5472F"/>
    <w:rsid w:val="00D5482C"/>
    <w:rsid w:val="00D54A14"/>
    <w:rsid w:val="00D54D74"/>
    <w:rsid w:val="00D55027"/>
    <w:rsid w:val="00D5511F"/>
    <w:rsid w:val="00D5536D"/>
    <w:rsid w:val="00D553CA"/>
    <w:rsid w:val="00D554A1"/>
    <w:rsid w:val="00D56093"/>
    <w:rsid w:val="00D56EA2"/>
    <w:rsid w:val="00D571D5"/>
    <w:rsid w:val="00D57B7D"/>
    <w:rsid w:val="00D60091"/>
    <w:rsid w:val="00D60119"/>
    <w:rsid w:val="00D60223"/>
    <w:rsid w:val="00D6058C"/>
    <w:rsid w:val="00D6066B"/>
    <w:rsid w:val="00D60B40"/>
    <w:rsid w:val="00D6110E"/>
    <w:rsid w:val="00D6188F"/>
    <w:rsid w:val="00D61B9B"/>
    <w:rsid w:val="00D61E7A"/>
    <w:rsid w:val="00D62233"/>
    <w:rsid w:val="00D62292"/>
    <w:rsid w:val="00D62523"/>
    <w:rsid w:val="00D62B3D"/>
    <w:rsid w:val="00D63B80"/>
    <w:rsid w:val="00D63BF8"/>
    <w:rsid w:val="00D64544"/>
    <w:rsid w:val="00D65BA3"/>
    <w:rsid w:val="00D65BA8"/>
    <w:rsid w:val="00D66CAE"/>
    <w:rsid w:val="00D66CEA"/>
    <w:rsid w:val="00D66E8B"/>
    <w:rsid w:val="00D67177"/>
    <w:rsid w:val="00D67590"/>
    <w:rsid w:val="00D67A8F"/>
    <w:rsid w:val="00D67E20"/>
    <w:rsid w:val="00D7038D"/>
    <w:rsid w:val="00D706B5"/>
    <w:rsid w:val="00D70E63"/>
    <w:rsid w:val="00D717F7"/>
    <w:rsid w:val="00D71913"/>
    <w:rsid w:val="00D71B43"/>
    <w:rsid w:val="00D71C5D"/>
    <w:rsid w:val="00D71DA1"/>
    <w:rsid w:val="00D720B0"/>
    <w:rsid w:val="00D7221E"/>
    <w:rsid w:val="00D73489"/>
    <w:rsid w:val="00D738DB"/>
    <w:rsid w:val="00D73D1C"/>
    <w:rsid w:val="00D73D3B"/>
    <w:rsid w:val="00D73FDE"/>
    <w:rsid w:val="00D74164"/>
    <w:rsid w:val="00D74212"/>
    <w:rsid w:val="00D7464D"/>
    <w:rsid w:val="00D74AD1"/>
    <w:rsid w:val="00D7502C"/>
    <w:rsid w:val="00D754CB"/>
    <w:rsid w:val="00D75521"/>
    <w:rsid w:val="00D75896"/>
    <w:rsid w:val="00D75C4C"/>
    <w:rsid w:val="00D76021"/>
    <w:rsid w:val="00D76554"/>
    <w:rsid w:val="00D76A31"/>
    <w:rsid w:val="00D77877"/>
    <w:rsid w:val="00D8042A"/>
    <w:rsid w:val="00D80DC3"/>
    <w:rsid w:val="00D80E19"/>
    <w:rsid w:val="00D80E8A"/>
    <w:rsid w:val="00D8130B"/>
    <w:rsid w:val="00D815AC"/>
    <w:rsid w:val="00D81EE0"/>
    <w:rsid w:val="00D82154"/>
    <w:rsid w:val="00D837DF"/>
    <w:rsid w:val="00D838AF"/>
    <w:rsid w:val="00D83E13"/>
    <w:rsid w:val="00D8422A"/>
    <w:rsid w:val="00D84244"/>
    <w:rsid w:val="00D849BF"/>
    <w:rsid w:val="00D84BE4"/>
    <w:rsid w:val="00D84F29"/>
    <w:rsid w:val="00D850F6"/>
    <w:rsid w:val="00D85942"/>
    <w:rsid w:val="00D85BBA"/>
    <w:rsid w:val="00D8609A"/>
    <w:rsid w:val="00D860E5"/>
    <w:rsid w:val="00D8618F"/>
    <w:rsid w:val="00D86699"/>
    <w:rsid w:val="00D86D04"/>
    <w:rsid w:val="00D86E78"/>
    <w:rsid w:val="00D87230"/>
    <w:rsid w:val="00D874B0"/>
    <w:rsid w:val="00D90168"/>
    <w:rsid w:val="00D90472"/>
    <w:rsid w:val="00D9063D"/>
    <w:rsid w:val="00D906A0"/>
    <w:rsid w:val="00D908E2"/>
    <w:rsid w:val="00D91171"/>
    <w:rsid w:val="00D91276"/>
    <w:rsid w:val="00D91CAA"/>
    <w:rsid w:val="00D92836"/>
    <w:rsid w:val="00D92E34"/>
    <w:rsid w:val="00D92FD8"/>
    <w:rsid w:val="00D93064"/>
    <w:rsid w:val="00D938F3"/>
    <w:rsid w:val="00D941B1"/>
    <w:rsid w:val="00D943B1"/>
    <w:rsid w:val="00D9465D"/>
    <w:rsid w:val="00D94BD0"/>
    <w:rsid w:val="00D95779"/>
    <w:rsid w:val="00D957AD"/>
    <w:rsid w:val="00D95829"/>
    <w:rsid w:val="00D95974"/>
    <w:rsid w:val="00D95CE5"/>
    <w:rsid w:val="00D95E7B"/>
    <w:rsid w:val="00D97407"/>
    <w:rsid w:val="00DA02EC"/>
    <w:rsid w:val="00DA129A"/>
    <w:rsid w:val="00DA131F"/>
    <w:rsid w:val="00DA2243"/>
    <w:rsid w:val="00DA272A"/>
    <w:rsid w:val="00DA2D77"/>
    <w:rsid w:val="00DA2F03"/>
    <w:rsid w:val="00DA3141"/>
    <w:rsid w:val="00DA3279"/>
    <w:rsid w:val="00DA352E"/>
    <w:rsid w:val="00DA38DF"/>
    <w:rsid w:val="00DA399E"/>
    <w:rsid w:val="00DA3C73"/>
    <w:rsid w:val="00DA478C"/>
    <w:rsid w:val="00DA4999"/>
    <w:rsid w:val="00DA4B00"/>
    <w:rsid w:val="00DA4E65"/>
    <w:rsid w:val="00DA4EC2"/>
    <w:rsid w:val="00DA501A"/>
    <w:rsid w:val="00DA5446"/>
    <w:rsid w:val="00DA54C6"/>
    <w:rsid w:val="00DA570F"/>
    <w:rsid w:val="00DA587A"/>
    <w:rsid w:val="00DA5E41"/>
    <w:rsid w:val="00DA5F1F"/>
    <w:rsid w:val="00DA614A"/>
    <w:rsid w:val="00DA6768"/>
    <w:rsid w:val="00DA6907"/>
    <w:rsid w:val="00DA6A9F"/>
    <w:rsid w:val="00DA7425"/>
    <w:rsid w:val="00DA7D34"/>
    <w:rsid w:val="00DB013C"/>
    <w:rsid w:val="00DB04DA"/>
    <w:rsid w:val="00DB06CC"/>
    <w:rsid w:val="00DB06D9"/>
    <w:rsid w:val="00DB073B"/>
    <w:rsid w:val="00DB0853"/>
    <w:rsid w:val="00DB0982"/>
    <w:rsid w:val="00DB11B1"/>
    <w:rsid w:val="00DB15BD"/>
    <w:rsid w:val="00DB1F78"/>
    <w:rsid w:val="00DB1FB0"/>
    <w:rsid w:val="00DB2189"/>
    <w:rsid w:val="00DB24EF"/>
    <w:rsid w:val="00DB256D"/>
    <w:rsid w:val="00DB283D"/>
    <w:rsid w:val="00DB3C1B"/>
    <w:rsid w:val="00DB44E2"/>
    <w:rsid w:val="00DB47FB"/>
    <w:rsid w:val="00DB4ACD"/>
    <w:rsid w:val="00DB5751"/>
    <w:rsid w:val="00DB577C"/>
    <w:rsid w:val="00DB57B7"/>
    <w:rsid w:val="00DB5CE1"/>
    <w:rsid w:val="00DB6517"/>
    <w:rsid w:val="00DB6554"/>
    <w:rsid w:val="00DB6A9A"/>
    <w:rsid w:val="00DB6BC7"/>
    <w:rsid w:val="00DC0001"/>
    <w:rsid w:val="00DC0C66"/>
    <w:rsid w:val="00DC0DBF"/>
    <w:rsid w:val="00DC10EE"/>
    <w:rsid w:val="00DC1362"/>
    <w:rsid w:val="00DC19E9"/>
    <w:rsid w:val="00DC1E27"/>
    <w:rsid w:val="00DC2AE7"/>
    <w:rsid w:val="00DC2BFF"/>
    <w:rsid w:val="00DC2FD8"/>
    <w:rsid w:val="00DC2FEE"/>
    <w:rsid w:val="00DC308D"/>
    <w:rsid w:val="00DC3289"/>
    <w:rsid w:val="00DC3DAA"/>
    <w:rsid w:val="00DC42C4"/>
    <w:rsid w:val="00DC54F8"/>
    <w:rsid w:val="00DC55B7"/>
    <w:rsid w:val="00DC5BE0"/>
    <w:rsid w:val="00DC6382"/>
    <w:rsid w:val="00DC6631"/>
    <w:rsid w:val="00DC6F19"/>
    <w:rsid w:val="00DC717D"/>
    <w:rsid w:val="00DC7671"/>
    <w:rsid w:val="00DC784E"/>
    <w:rsid w:val="00DD0E18"/>
    <w:rsid w:val="00DD10F5"/>
    <w:rsid w:val="00DD1489"/>
    <w:rsid w:val="00DD1B41"/>
    <w:rsid w:val="00DD2ABE"/>
    <w:rsid w:val="00DD322F"/>
    <w:rsid w:val="00DD3287"/>
    <w:rsid w:val="00DD346A"/>
    <w:rsid w:val="00DD369C"/>
    <w:rsid w:val="00DD3AB1"/>
    <w:rsid w:val="00DD3B54"/>
    <w:rsid w:val="00DD3EDE"/>
    <w:rsid w:val="00DD3F75"/>
    <w:rsid w:val="00DD3FDA"/>
    <w:rsid w:val="00DD424B"/>
    <w:rsid w:val="00DD428C"/>
    <w:rsid w:val="00DD4560"/>
    <w:rsid w:val="00DD4761"/>
    <w:rsid w:val="00DD4B4D"/>
    <w:rsid w:val="00DD4D6B"/>
    <w:rsid w:val="00DD4F8B"/>
    <w:rsid w:val="00DD549C"/>
    <w:rsid w:val="00DD5605"/>
    <w:rsid w:val="00DD5DE6"/>
    <w:rsid w:val="00DD5E53"/>
    <w:rsid w:val="00DD5FF7"/>
    <w:rsid w:val="00DD618A"/>
    <w:rsid w:val="00DD645F"/>
    <w:rsid w:val="00DD6D8B"/>
    <w:rsid w:val="00DD6DD0"/>
    <w:rsid w:val="00DE061C"/>
    <w:rsid w:val="00DE09F7"/>
    <w:rsid w:val="00DE0CEA"/>
    <w:rsid w:val="00DE0FD1"/>
    <w:rsid w:val="00DE142B"/>
    <w:rsid w:val="00DE1D99"/>
    <w:rsid w:val="00DE21A8"/>
    <w:rsid w:val="00DE26A6"/>
    <w:rsid w:val="00DE2864"/>
    <w:rsid w:val="00DE2EA8"/>
    <w:rsid w:val="00DE2F9A"/>
    <w:rsid w:val="00DE330B"/>
    <w:rsid w:val="00DE35A3"/>
    <w:rsid w:val="00DE3DFB"/>
    <w:rsid w:val="00DE3EE0"/>
    <w:rsid w:val="00DE4149"/>
    <w:rsid w:val="00DE45D9"/>
    <w:rsid w:val="00DE478D"/>
    <w:rsid w:val="00DE52F8"/>
    <w:rsid w:val="00DE531B"/>
    <w:rsid w:val="00DE5837"/>
    <w:rsid w:val="00DE596C"/>
    <w:rsid w:val="00DE6283"/>
    <w:rsid w:val="00DE6C1F"/>
    <w:rsid w:val="00DE73D0"/>
    <w:rsid w:val="00DE75CC"/>
    <w:rsid w:val="00DE7F31"/>
    <w:rsid w:val="00DF022E"/>
    <w:rsid w:val="00DF0DB6"/>
    <w:rsid w:val="00DF0E77"/>
    <w:rsid w:val="00DF185A"/>
    <w:rsid w:val="00DF214C"/>
    <w:rsid w:val="00DF292C"/>
    <w:rsid w:val="00DF2DFA"/>
    <w:rsid w:val="00DF2FBF"/>
    <w:rsid w:val="00DF35BC"/>
    <w:rsid w:val="00DF38CF"/>
    <w:rsid w:val="00DF3BAD"/>
    <w:rsid w:val="00DF43D6"/>
    <w:rsid w:val="00DF4512"/>
    <w:rsid w:val="00DF461D"/>
    <w:rsid w:val="00DF468C"/>
    <w:rsid w:val="00DF4D51"/>
    <w:rsid w:val="00DF4E44"/>
    <w:rsid w:val="00DF4FA4"/>
    <w:rsid w:val="00DF53B9"/>
    <w:rsid w:val="00DF548A"/>
    <w:rsid w:val="00DF56F5"/>
    <w:rsid w:val="00DF5E05"/>
    <w:rsid w:val="00DF5F37"/>
    <w:rsid w:val="00DF622B"/>
    <w:rsid w:val="00DF6903"/>
    <w:rsid w:val="00DF69F4"/>
    <w:rsid w:val="00DF6FCC"/>
    <w:rsid w:val="00DF7071"/>
    <w:rsid w:val="00DF7716"/>
    <w:rsid w:val="00DF787C"/>
    <w:rsid w:val="00DF7B3A"/>
    <w:rsid w:val="00DF7E39"/>
    <w:rsid w:val="00DF7F93"/>
    <w:rsid w:val="00E00387"/>
    <w:rsid w:val="00E00549"/>
    <w:rsid w:val="00E009E9"/>
    <w:rsid w:val="00E00A82"/>
    <w:rsid w:val="00E00A90"/>
    <w:rsid w:val="00E015D4"/>
    <w:rsid w:val="00E01765"/>
    <w:rsid w:val="00E01E7B"/>
    <w:rsid w:val="00E02235"/>
    <w:rsid w:val="00E027B6"/>
    <w:rsid w:val="00E03033"/>
    <w:rsid w:val="00E03161"/>
    <w:rsid w:val="00E03381"/>
    <w:rsid w:val="00E0376A"/>
    <w:rsid w:val="00E038E8"/>
    <w:rsid w:val="00E03DA3"/>
    <w:rsid w:val="00E04115"/>
    <w:rsid w:val="00E04569"/>
    <w:rsid w:val="00E0459F"/>
    <w:rsid w:val="00E0460B"/>
    <w:rsid w:val="00E046CA"/>
    <w:rsid w:val="00E04DB0"/>
    <w:rsid w:val="00E0560D"/>
    <w:rsid w:val="00E06616"/>
    <w:rsid w:val="00E06A59"/>
    <w:rsid w:val="00E06D8D"/>
    <w:rsid w:val="00E071A5"/>
    <w:rsid w:val="00E07203"/>
    <w:rsid w:val="00E073D5"/>
    <w:rsid w:val="00E074D5"/>
    <w:rsid w:val="00E07820"/>
    <w:rsid w:val="00E078AE"/>
    <w:rsid w:val="00E07BAF"/>
    <w:rsid w:val="00E103D1"/>
    <w:rsid w:val="00E107AB"/>
    <w:rsid w:val="00E10E53"/>
    <w:rsid w:val="00E111E6"/>
    <w:rsid w:val="00E11C97"/>
    <w:rsid w:val="00E11D3D"/>
    <w:rsid w:val="00E11ED0"/>
    <w:rsid w:val="00E12658"/>
    <w:rsid w:val="00E1297C"/>
    <w:rsid w:val="00E12F1C"/>
    <w:rsid w:val="00E1301E"/>
    <w:rsid w:val="00E13282"/>
    <w:rsid w:val="00E1345E"/>
    <w:rsid w:val="00E13599"/>
    <w:rsid w:val="00E13C4E"/>
    <w:rsid w:val="00E13D74"/>
    <w:rsid w:val="00E13E32"/>
    <w:rsid w:val="00E14B73"/>
    <w:rsid w:val="00E157A9"/>
    <w:rsid w:val="00E15E29"/>
    <w:rsid w:val="00E15E84"/>
    <w:rsid w:val="00E16545"/>
    <w:rsid w:val="00E167D1"/>
    <w:rsid w:val="00E168C3"/>
    <w:rsid w:val="00E16C24"/>
    <w:rsid w:val="00E17212"/>
    <w:rsid w:val="00E20745"/>
    <w:rsid w:val="00E20901"/>
    <w:rsid w:val="00E21298"/>
    <w:rsid w:val="00E2200F"/>
    <w:rsid w:val="00E226EB"/>
    <w:rsid w:val="00E2284B"/>
    <w:rsid w:val="00E22FD4"/>
    <w:rsid w:val="00E2323F"/>
    <w:rsid w:val="00E23549"/>
    <w:rsid w:val="00E238A4"/>
    <w:rsid w:val="00E23975"/>
    <w:rsid w:val="00E23E0F"/>
    <w:rsid w:val="00E23EA7"/>
    <w:rsid w:val="00E2428C"/>
    <w:rsid w:val="00E248BE"/>
    <w:rsid w:val="00E24B28"/>
    <w:rsid w:val="00E24D17"/>
    <w:rsid w:val="00E255EF"/>
    <w:rsid w:val="00E267A6"/>
    <w:rsid w:val="00E269DE"/>
    <w:rsid w:val="00E26F62"/>
    <w:rsid w:val="00E278CE"/>
    <w:rsid w:val="00E27CF0"/>
    <w:rsid w:val="00E27F23"/>
    <w:rsid w:val="00E27FA0"/>
    <w:rsid w:val="00E29FE5"/>
    <w:rsid w:val="00E3049D"/>
    <w:rsid w:val="00E304A6"/>
    <w:rsid w:val="00E30D7F"/>
    <w:rsid w:val="00E31076"/>
    <w:rsid w:val="00E312D0"/>
    <w:rsid w:val="00E315E9"/>
    <w:rsid w:val="00E316C9"/>
    <w:rsid w:val="00E31B07"/>
    <w:rsid w:val="00E321BA"/>
    <w:rsid w:val="00E326F1"/>
    <w:rsid w:val="00E334AA"/>
    <w:rsid w:val="00E33CA7"/>
    <w:rsid w:val="00E341A4"/>
    <w:rsid w:val="00E34ADD"/>
    <w:rsid w:val="00E34FBC"/>
    <w:rsid w:val="00E3509E"/>
    <w:rsid w:val="00E352AC"/>
    <w:rsid w:val="00E3533C"/>
    <w:rsid w:val="00E367B5"/>
    <w:rsid w:val="00E368CA"/>
    <w:rsid w:val="00E3694E"/>
    <w:rsid w:val="00E36C44"/>
    <w:rsid w:val="00E36D5B"/>
    <w:rsid w:val="00E36DA7"/>
    <w:rsid w:val="00E3721E"/>
    <w:rsid w:val="00E3745C"/>
    <w:rsid w:val="00E37675"/>
    <w:rsid w:val="00E37D9C"/>
    <w:rsid w:val="00E37E4D"/>
    <w:rsid w:val="00E405F9"/>
    <w:rsid w:val="00E4073C"/>
    <w:rsid w:val="00E40DEB"/>
    <w:rsid w:val="00E41987"/>
    <w:rsid w:val="00E41B46"/>
    <w:rsid w:val="00E41F5A"/>
    <w:rsid w:val="00E4204E"/>
    <w:rsid w:val="00E42136"/>
    <w:rsid w:val="00E42230"/>
    <w:rsid w:val="00E424ED"/>
    <w:rsid w:val="00E42535"/>
    <w:rsid w:val="00E43122"/>
    <w:rsid w:val="00E433C8"/>
    <w:rsid w:val="00E4365A"/>
    <w:rsid w:val="00E43ECC"/>
    <w:rsid w:val="00E4420D"/>
    <w:rsid w:val="00E442F7"/>
    <w:rsid w:val="00E44F02"/>
    <w:rsid w:val="00E45016"/>
    <w:rsid w:val="00E45249"/>
    <w:rsid w:val="00E45357"/>
    <w:rsid w:val="00E456BC"/>
    <w:rsid w:val="00E45838"/>
    <w:rsid w:val="00E45CB6"/>
    <w:rsid w:val="00E4623B"/>
    <w:rsid w:val="00E4645B"/>
    <w:rsid w:val="00E464C9"/>
    <w:rsid w:val="00E46601"/>
    <w:rsid w:val="00E467A3"/>
    <w:rsid w:val="00E46914"/>
    <w:rsid w:val="00E47E03"/>
    <w:rsid w:val="00E47E47"/>
    <w:rsid w:val="00E47E55"/>
    <w:rsid w:val="00E507E0"/>
    <w:rsid w:val="00E50BAC"/>
    <w:rsid w:val="00E50D06"/>
    <w:rsid w:val="00E50DB7"/>
    <w:rsid w:val="00E514D3"/>
    <w:rsid w:val="00E51F89"/>
    <w:rsid w:val="00E521A1"/>
    <w:rsid w:val="00E52B6A"/>
    <w:rsid w:val="00E535D5"/>
    <w:rsid w:val="00E53A43"/>
    <w:rsid w:val="00E54A5A"/>
    <w:rsid w:val="00E55DFA"/>
    <w:rsid w:val="00E55E34"/>
    <w:rsid w:val="00E5638D"/>
    <w:rsid w:val="00E5663F"/>
    <w:rsid w:val="00E56663"/>
    <w:rsid w:val="00E5681A"/>
    <w:rsid w:val="00E56A2A"/>
    <w:rsid w:val="00E5787C"/>
    <w:rsid w:val="00E579C6"/>
    <w:rsid w:val="00E57D91"/>
    <w:rsid w:val="00E57FDB"/>
    <w:rsid w:val="00E60AE3"/>
    <w:rsid w:val="00E61F40"/>
    <w:rsid w:val="00E61F75"/>
    <w:rsid w:val="00E61F7A"/>
    <w:rsid w:val="00E61FE7"/>
    <w:rsid w:val="00E6219A"/>
    <w:rsid w:val="00E6263E"/>
    <w:rsid w:val="00E629EE"/>
    <w:rsid w:val="00E62AA3"/>
    <w:rsid w:val="00E62BA8"/>
    <w:rsid w:val="00E62BE6"/>
    <w:rsid w:val="00E631EA"/>
    <w:rsid w:val="00E633CA"/>
    <w:rsid w:val="00E635AA"/>
    <w:rsid w:val="00E63D0F"/>
    <w:rsid w:val="00E63E92"/>
    <w:rsid w:val="00E642A1"/>
    <w:rsid w:val="00E64310"/>
    <w:rsid w:val="00E6431F"/>
    <w:rsid w:val="00E643CE"/>
    <w:rsid w:val="00E643FF"/>
    <w:rsid w:val="00E6477A"/>
    <w:rsid w:val="00E659C3"/>
    <w:rsid w:val="00E65A16"/>
    <w:rsid w:val="00E65A3E"/>
    <w:rsid w:val="00E66691"/>
    <w:rsid w:val="00E6715F"/>
    <w:rsid w:val="00E673E7"/>
    <w:rsid w:val="00E67A55"/>
    <w:rsid w:val="00E67C24"/>
    <w:rsid w:val="00E67D75"/>
    <w:rsid w:val="00E67E26"/>
    <w:rsid w:val="00E67E66"/>
    <w:rsid w:val="00E700C0"/>
    <w:rsid w:val="00E702E7"/>
    <w:rsid w:val="00E70E00"/>
    <w:rsid w:val="00E71762"/>
    <w:rsid w:val="00E717AA"/>
    <w:rsid w:val="00E71A52"/>
    <w:rsid w:val="00E72933"/>
    <w:rsid w:val="00E730A1"/>
    <w:rsid w:val="00E73152"/>
    <w:rsid w:val="00E73494"/>
    <w:rsid w:val="00E741BD"/>
    <w:rsid w:val="00E7422E"/>
    <w:rsid w:val="00E743DC"/>
    <w:rsid w:val="00E749AA"/>
    <w:rsid w:val="00E74FF0"/>
    <w:rsid w:val="00E74FFF"/>
    <w:rsid w:val="00E753D3"/>
    <w:rsid w:val="00E763A0"/>
    <w:rsid w:val="00E77431"/>
    <w:rsid w:val="00E778A0"/>
    <w:rsid w:val="00E77B69"/>
    <w:rsid w:val="00E80508"/>
    <w:rsid w:val="00E806CD"/>
    <w:rsid w:val="00E81049"/>
    <w:rsid w:val="00E81317"/>
    <w:rsid w:val="00E8157A"/>
    <w:rsid w:val="00E81914"/>
    <w:rsid w:val="00E8225D"/>
    <w:rsid w:val="00E82B96"/>
    <w:rsid w:val="00E82DC5"/>
    <w:rsid w:val="00E835A4"/>
    <w:rsid w:val="00E83ECC"/>
    <w:rsid w:val="00E83F74"/>
    <w:rsid w:val="00E8436A"/>
    <w:rsid w:val="00E84389"/>
    <w:rsid w:val="00E849A1"/>
    <w:rsid w:val="00E84BFA"/>
    <w:rsid w:val="00E85687"/>
    <w:rsid w:val="00E869FF"/>
    <w:rsid w:val="00E8722E"/>
    <w:rsid w:val="00E874C2"/>
    <w:rsid w:val="00E87729"/>
    <w:rsid w:val="00E90359"/>
    <w:rsid w:val="00E904F6"/>
    <w:rsid w:val="00E909B1"/>
    <w:rsid w:val="00E90BE5"/>
    <w:rsid w:val="00E9155B"/>
    <w:rsid w:val="00E92192"/>
    <w:rsid w:val="00E92445"/>
    <w:rsid w:val="00E92829"/>
    <w:rsid w:val="00E92DF2"/>
    <w:rsid w:val="00E9311C"/>
    <w:rsid w:val="00E932A4"/>
    <w:rsid w:val="00E933AE"/>
    <w:rsid w:val="00E93E58"/>
    <w:rsid w:val="00E93ECF"/>
    <w:rsid w:val="00E93F34"/>
    <w:rsid w:val="00E944A5"/>
    <w:rsid w:val="00E94681"/>
    <w:rsid w:val="00E9510F"/>
    <w:rsid w:val="00E95CB4"/>
    <w:rsid w:val="00E95E59"/>
    <w:rsid w:val="00E96145"/>
    <w:rsid w:val="00E9634F"/>
    <w:rsid w:val="00E97740"/>
    <w:rsid w:val="00E97A1C"/>
    <w:rsid w:val="00E97BD0"/>
    <w:rsid w:val="00EA011C"/>
    <w:rsid w:val="00EA0382"/>
    <w:rsid w:val="00EA04CF"/>
    <w:rsid w:val="00EA125D"/>
    <w:rsid w:val="00EA1266"/>
    <w:rsid w:val="00EA1621"/>
    <w:rsid w:val="00EA1888"/>
    <w:rsid w:val="00EA212B"/>
    <w:rsid w:val="00EA2CB1"/>
    <w:rsid w:val="00EA2DAE"/>
    <w:rsid w:val="00EA454E"/>
    <w:rsid w:val="00EA518F"/>
    <w:rsid w:val="00EA5215"/>
    <w:rsid w:val="00EA553C"/>
    <w:rsid w:val="00EA553E"/>
    <w:rsid w:val="00EA67DC"/>
    <w:rsid w:val="00EA6D13"/>
    <w:rsid w:val="00EA7014"/>
    <w:rsid w:val="00EA73EC"/>
    <w:rsid w:val="00EA7492"/>
    <w:rsid w:val="00EB0383"/>
    <w:rsid w:val="00EB0434"/>
    <w:rsid w:val="00EB0455"/>
    <w:rsid w:val="00EB0587"/>
    <w:rsid w:val="00EB069C"/>
    <w:rsid w:val="00EB0960"/>
    <w:rsid w:val="00EB0D97"/>
    <w:rsid w:val="00EB13F2"/>
    <w:rsid w:val="00EB15D1"/>
    <w:rsid w:val="00EB1B82"/>
    <w:rsid w:val="00EB1DAF"/>
    <w:rsid w:val="00EB24E7"/>
    <w:rsid w:val="00EB2DFC"/>
    <w:rsid w:val="00EB31AF"/>
    <w:rsid w:val="00EB3D10"/>
    <w:rsid w:val="00EB4378"/>
    <w:rsid w:val="00EB45FD"/>
    <w:rsid w:val="00EB46FA"/>
    <w:rsid w:val="00EB4D86"/>
    <w:rsid w:val="00EB512B"/>
    <w:rsid w:val="00EB51C2"/>
    <w:rsid w:val="00EB53C0"/>
    <w:rsid w:val="00EB568B"/>
    <w:rsid w:val="00EB5D09"/>
    <w:rsid w:val="00EB603D"/>
    <w:rsid w:val="00EB60EA"/>
    <w:rsid w:val="00EB61B0"/>
    <w:rsid w:val="00EB6506"/>
    <w:rsid w:val="00EB6533"/>
    <w:rsid w:val="00EB657D"/>
    <w:rsid w:val="00EB6BD1"/>
    <w:rsid w:val="00EB719E"/>
    <w:rsid w:val="00EB7560"/>
    <w:rsid w:val="00EB757D"/>
    <w:rsid w:val="00EB79B5"/>
    <w:rsid w:val="00EB7AE7"/>
    <w:rsid w:val="00EC0752"/>
    <w:rsid w:val="00EC0AAE"/>
    <w:rsid w:val="00EC0E15"/>
    <w:rsid w:val="00EC0EF0"/>
    <w:rsid w:val="00EC0F54"/>
    <w:rsid w:val="00EC17B9"/>
    <w:rsid w:val="00EC1ED2"/>
    <w:rsid w:val="00EC1F68"/>
    <w:rsid w:val="00EC2886"/>
    <w:rsid w:val="00EC2C9C"/>
    <w:rsid w:val="00EC2F6B"/>
    <w:rsid w:val="00EC3042"/>
    <w:rsid w:val="00EC37B4"/>
    <w:rsid w:val="00EC3883"/>
    <w:rsid w:val="00EC449D"/>
    <w:rsid w:val="00EC5209"/>
    <w:rsid w:val="00EC5655"/>
    <w:rsid w:val="00EC599F"/>
    <w:rsid w:val="00EC6110"/>
    <w:rsid w:val="00EC63AF"/>
    <w:rsid w:val="00EC6442"/>
    <w:rsid w:val="00EC66BD"/>
    <w:rsid w:val="00EC6C0B"/>
    <w:rsid w:val="00EC6EAF"/>
    <w:rsid w:val="00ED0343"/>
    <w:rsid w:val="00ED0405"/>
    <w:rsid w:val="00ED0455"/>
    <w:rsid w:val="00ED0811"/>
    <w:rsid w:val="00ED084C"/>
    <w:rsid w:val="00ED0994"/>
    <w:rsid w:val="00ED0A89"/>
    <w:rsid w:val="00ED0B6D"/>
    <w:rsid w:val="00ED0C9B"/>
    <w:rsid w:val="00ED0E62"/>
    <w:rsid w:val="00ED0E72"/>
    <w:rsid w:val="00ED0E7E"/>
    <w:rsid w:val="00ED0ED1"/>
    <w:rsid w:val="00ED12B9"/>
    <w:rsid w:val="00ED1600"/>
    <w:rsid w:val="00ED1743"/>
    <w:rsid w:val="00ED2189"/>
    <w:rsid w:val="00ED40DB"/>
    <w:rsid w:val="00ED4287"/>
    <w:rsid w:val="00ED4DCA"/>
    <w:rsid w:val="00ED60D6"/>
    <w:rsid w:val="00ED645B"/>
    <w:rsid w:val="00ED7106"/>
    <w:rsid w:val="00ED7321"/>
    <w:rsid w:val="00ED7A38"/>
    <w:rsid w:val="00ED7E71"/>
    <w:rsid w:val="00EE073F"/>
    <w:rsid w:val="00EE0B40"/>
    <w:rsid w:val="00EE11C7"/>
    <w:rsid w:val="00EE13E0"/>
    <w:rsid w:val="00EE14CF"/>
    <w:rsid w:val="00EE14FD"/>
    <w:rsid w:val="00EE1970"/>
    <w:rsid w:val="00EE1AC2"/>
    <w:rsid w:val="00EE1BBB"/>
    <w:rsid w:val="00EE1F68"/>
    <w:rsid w:val="00EE2A1E"/>
    <w:rsid w:val="00EE2D18"/>
    <w:rsid w:val="00EE3328"/>
    <w:rsid w:val="00EE398B"/>
    <w:rsid w:val="00EE3D90"/>
    <w:rsid w:val="00EE42A6"/>
    <w:rsid w:val="00EE463F"/>
    <w:rsid w:val="00EE4933"/>
    <w:rsid w:val="00EE5686"/>
    <w:rsid w:val="00EE63F2"/>
    <w:rsid w:val="00EE66E7"/>
    <w:rsid w:val="00EE6AC3"/>
    <w:rsid w:val="00EE74AF"/>
    <w:rsid w:val="00EE7856"/>
    <w:rsid w:val="00EE7D44"/>
    <w:rsid w:val="00EF03AA"/>
    <w:rsid w:val="00EF098C"/>
    <w:rsid w:val="00EF0E8E"/>
    <w:rsid w:val="00EF118E"/>
    <w:rsid w:val="00EF158A"/>
    <w:rsid w:val="00EF1AA1"/>
    <w:rsid w:val="00EF1B45"/>
    <w:rsid w:val="00EF1E40"/>
    <w:rsid w:val="00EF2003"/>
    <w:rsid w:val="00EF2197"/>
    <w:rsid w:val="00EF22EB"/>
    <w:rsid w:val="00EF27EA"/>
    <w:rsid w:val="00EF2883"/>
    <w:rsid w:val="00EF2DFC"/>
    <w:rsid w:val="00EF3298"/>
    <w:rsid w:val="00EF342D"/>
    <w:rsid w:val="00EF3583"/>
    <w:rsid w:val="00EF373F"/>
    <w:rsid w:val="00EF3746"/>
    <w:rsid w:val="00EF4EF3"/>
    <w:rsid w:val="00EF5989"/>
    <w:rsid w:val="00EF5AA0"/>
    <w:rsid w:val="00EF5EF4"/>
    <w:rsid w:val="00EF5F7F"/>
    <w:rsid w:val="00EF6284"/>
    <w:rsid w:val="00EF7BC0"/>
    <w:rsid w:val="00EF7F7D"/>
    <w:rsid w:val="00F00458"/>
    <w:rsid w:val="00F00B9F"/>
    <w:rsid w:val="00F00F07"/>
    <w:rsid w:val="00F0150C"/>
    <w:rsid w:val="00F01652"/>
    <w:rsid w:val="00F01EE5"/>
    <w:rsid w:val="00F022FE"/>
    <w:rsid w:val="00F02552"/>
    <w:rsid w:val="00F02E25"/>
    <w:rsid w:val="00F02E73"/>
    <w:rsid w:val="00F02F4B"/>
    <w:rsid w:val="00F031C5"/>
    <w:rsid w:val="00F03346"/>
    <w:rsid w:val="00F034A0"/>
    <w:rsid w:val="00F03849"/>
    <w:rsid w:val="00F04235"/>
    <w:rsid w:val="00F04517"/>
    <w:rsid w:val="00F04ED3"/>
    <w:rsid w:val="00F052BE"/>
    <w:rsid w:val="00F0577F"/>
    <w:rsid w:val="00F05DAB"/>
    <w:rsid w:val="00F06B63"/>
    <w:rsid w:val="00F06BBD"/>
    <w:rsid w:val="00F06BEB"/>
    <w:rsid w:val="00F06FA1"/>
    <w:rsid w:val="00F0713C"/>
    <w:rsid w:val="00F07167"/>
    <w:rsid w:val="00F07329"/>
    <w:rsid w:val="00F074CD"/>
    <w:rsid w:val="00F07AC4"/>
    <w:rsid w:val="00F07AE7"/>
    <w:rsid w:val="00F07B12"/>
    <w:rsid w:val="00F1016C"/>
    <w:rsid w:val="00F102D3"/>
    <w:rsid w:val="00F10D83"/>
    <w:rsid w:val="00F10DFD"/>
    <w:rsid w:val="00F1104F"/>
    <w:rsid w:val="00F11392"/>
    <w:rsid w:val="00F117C3"/>
    <w:rsid w:val="00F121DF"/>
    <w:rsid w:val="00F122C1"/>
    <w:rsid w:val="00F12FD9"/>
    <w:rsid w:val="00F132D2"/>
    <w:rsid w:val="00F134E2"/>
    <w:rsid w:val="00F13D40"/>
    <w:rsid w:val="00F14668"/>
    <w:rsid w:val="00F14670"/>
    <w:rsid w:val="00F14BC5"/>
    <w:rsid w:val="00F153E8"/>
    <w:rsid w:val="00F1548A"/>
    <w:rsid w:val="00F1548B"/>
    <w:rsid w:val="00F15902"/>
    <w:rsid w:val="00F159D9"/>
    <w:rsid w:val="00F167D1"/>
    <w:rsid w:val="00F16B69"/>
    <w:rsid w:val="00F16BB0"/>
    <w:rsid w:val="00F16EDB"/>
    <w:rsid w:val="00F16EF0"/>
    <w:rsid w:val="00F16F55"/>
    <w:rsid w:val="00F174C4"/>
    <w:rsid w:val="00F17BAA"/>
    <w:rsid w:val="00F20014"/>
    <w:rsid w:val="00F200EE"/>
    <w:rsid w:val="00F2056D"/>
    <w:rsid w:val="00F20D06"/>
    <w:rsid w:val="00F20EC8"/>
    <w:rsid w:val="00F20F9F"/>
    <w:rsid w:val="00F2149A"/>
    <w:rsid w:val="00F217E1"/>
    <w:rsid w:val="00F217E9"/>
    <w:rsid w:val="00F21904"/>
    <w:rsid w:val="00F21D33"/>
    <w:rsid w:val="00F21FC9"/>
    <w:rsid w:val="00F22178"/>
    <w:rsid w:val="00F22FE1"/>
    <w:rsid w:val="00F2315B"/>
    <w:rsid w:val="00F2365D"/>
    <w:rsid w:val="00F237EB"/>
    <w:rsid w:val="00F23831"/>
    <w:rsid w:val="00F23B2C"/>
    <w:rsid w:val="00F23BA6"/>
    <w:rsid w:val="00F23CCA"/>
    <w:rsid w:val="00F24B70"/>
    <w:rsid w:val="00F24FE8"/>
    <w:rsid w:val="00F25013"/>
    <w:rsid w:val="00F25854"/>
    <w:rsid w:val="00F259F9"/>
    <w:rsid w:val="00F25A83"/>
    <w:rsid w:val="00F25BDE"/>
    <w:rsid w:val="00F25D51"/>
    <w:rsid w:val="00F265DC"/>
    <w:rsid w:val="00F2681A"/>
    <w:rsid w:val="00F26893"/>
    <w:rsid w:val="00F26EFE"/>
    <w:rsid w:val="00F27057"/>
    <w:rsid w:val="00F271F8"/>
    <w:rsid w:val="00F273FD"/>
    <w:rsid w:val="00F3033A"/>
    <w:rsid w:val="00F30DBB"/>
    <w:rsid w:val="00F30F2C"/>
    <w:rsid w:val="00F316D3"/>
    <w:rsid w:val="00F317E3"/>
    <w:rsid w:val="00F3182A"/>
    <w:rsid w:val="00F31C2F"/>
    <w:rsid w:val="00F31E61"/>
    <w:rsid w:val="00F32300"/>
    <w:rsid w:val="00F3268E"/>
    <w:rsid w:val="00F329AE"/>
    <w:rsid w:val="00F32C75"/>
    <w:rsid w:val="00F32CA1"/>
    <w:rsid w:val="00F33405"/>
    <w:rsid w:val="00F33648"/>
    <w:rsid w:val="00F33A82"/>
    <w:rsid w:val="00F33E65"/>
    <w:rsid w:val="00F347D1"/>
    <w:rsid w:val="00F349B5"/>
    <w:rsid w:val="00F34C66"/>
    <w:rsid w:val="00F34D59"/>
    <w:rsid w:val="00F355B8"/>
    <w:rsid w:val="00F355BE"/>
    <w:rsid w:val="00F3568A"/>
    <w:rsid w:val="00F358CA"/>
    <w:rsid w:val="00F35A91"/>
    <w:rsid w:val="00F35BA5"/>
    <w:rsid w:val="00F360BB"/>
    <w:rsid w:val="00F36525"/>
    <w:rsid w:val="00F36AFD"/>
    <w:rsid w:val="00F37221"/>
    <w:rsid w:val="00F378CD"/>
    <w:rsid w:val="00F378E7"/>
    <w:rsid w:val="00F37B9A"/>
    <w:rsid w:val="00F37BD0"/>
    <w:rsid w:val="00F37BEF"/>
    <w:rsid w:val="00F4092F"/>
    <w:rsid w:val="00F40D24"/>
    <w:rsid w:val="00F4145E"/>
    <w:rsid w:val="00F41C62"/>
    <w:rsid w:val="00F422E6"/>
    <w:rsid w:val="00F42A17"/>
    <w:rsid w:val="00F43A0E"/>
    <w:rsid w:val="00F44180"/>
    <w:rsid w:val="00F44A61"/>
    <w:rsid w:val="00F44B25"/>
    <w:rsid w:val="00F44F28"/>
    <w:rsid w:val="00F44FCF"/>
    <w:rsid w:val="00F459A8"/>
    <w:rsid w:val="00F45AFE"/>
    <w:rsid w:val="00F45B0F"/>
    <w:rsid w:val="00F46046"/>
    <w:rsid w:val="00F46344"/>
    <w:rsid w:val="00F4683E"/>
    <w:rsid w:val="00F46D7E"/>
    <w:rsid w:val="00F50160"/>
    <w:rsid w:val="00F503E6"/>
    <w:rsid w:val="00F505AB"/>
    <w:rsid w:val="00F50FE4"/>
    <w:rsid w:val="00F5140D"/>
    <w:rsid w:val="00F519CE"/>
    <w:rsid w:val="00F51BAC"/>
    <w:rsid w:val="00F51EDC"/>
    <w:rsid w:val="00F52015"/>
    <w:rsid w:val="00F5212A"/>
    <w:rsid w:val="00F52792"/>
    <w:rsid w:val="00F52BA7"/>
    <w:rsid w:val="00F53149"/>
    <w:rsid w:val="00F533A7"/>
    <w:rsid w:val="00F53CDA"/>
    <w:rsid w:val="00F54B47"/>
    <w:rsid w:val="00F55119"/>
    <w:rsid w:val="00F55707"/>
    <w:rsid w:val="00F558E9"/>
    <w:rsid w:val="00F55A56"/>
    <w:rsid w:val="00F564E8"/>
    <w:rsid w:val="00F56DA0"/>
    <w:rsid w:val="00F57310"/>
    <w:rsid w:val="00F57AD5"/>
    <w:rsid w:val="00F57F57"/>
    <w:rsid w:val="00F6030C"/>
    <w:rsid w:val="00F6076A"/>
    <w:rsid w:val="00F60F2C"/>
    <w:rsid w:val="00F60F79"/>
    <w:rsid w:val="00F61509"/>
    <w:rsid w:val="00F61B9A"/>
    <w:rsid w:val="00F62196"/>
    <w:rsid w:val="00F62426"/>
    <w:rsid w:val="00F629BF"/>
    <w:rsid w:val="00F63296"/>
    <w:rsid w:val="00F6342C"/>
    <w:rsid w:val="00F6349C"/>
    <w:rsid w:val="00F635CC"/>
    <w:rsid w:val="00F63A8C"/>
    <w:rsid w:val="00F6467A"/>
    <w:rsid w:val="00F64FE3"/>
    <w:rsid w:val="00F65526"/>
    <w:rsid w:val="00F656AE"/>
    <w:rsid w:val="00F65BB0"/>
    <w:rsid w:val="00F6692D"/>
    <w:rsid w:val="00F67037"/>
    <w:rsid w:val="00F67957"/>
    <w:rsid w:val="00F7053F"/>
    <w:rsid w:val="00F70697"/>
    <w:rsid w:val="00F70D35"/>
    <w:rsid w:val="00F70FBD"/>
    <w:rsid w:val="00F71160"/>
    <w:rsid w:val="00F7123D"/>
    <w:rsid w:val="00F71B2F"/>
    <w:rsid w:val="00F71B9E"/>
    <w:rsid w:val="00F71EBD"/>
    <w:rsid w:val="00F72230"/>
    <w:rsid w:val="00F72388"/>
    <w:rsid w:val="00F736F6"/>
    <w:rsid w:val="00F737B1"/>
    <w:rsid w:val="00F73918"/>
    <w:rsid w:val="00F73C88"/>
    <w:rsid w:val="00F73E79"/>
    <w:rsid w:val="00F7443D"/>
    <w:rsid w:val="00F747C0"/>
    <w:rsid w:val="00F74B64"/>
    <w:rsid w:val="00F74BCC"/>
    <w:rsid w:val="00F74FC5"/>
    <w:rsid w:val="00F75062"/>
    <w:rsid w:val="00F75424"/>
    <w:rsid w:val="00F75985"/>
    <w:rsid w:val="00F75F8D"/>
    <w:rsid w:val="00F76AF0"/>
    <w:rsid w:val="00F76E6A"/>
    <w:rsid w:val="00F7746D"/>
    <w:rsid w:val="00F7767F"/>
    <w:rsid w:val="00F77698"/>
    <w:rsid w:val="00F77C81"/>
    <w:rsid w:val="00F80A0C"/>
    <w:rsid w:val="00F80B2A"/>
    <w:rsid w:val="00F80DE5"/>
    <w:rsid w:val="00F80EBA"/>
    <w:rsid w:val="00F81192"/>
    <w:rsid w:val="00F81679"/>
    <w:rsid w:val="00F81B93"/>
    <w:rsid w:val="00F81E96"/>
    <w:rsid w:val="00F821D7"/>
    <w:rsid w:val="00F823EC"/>
    <w:rsid w:val="00F82E86"/>
    <w:rsid w:val="00F831EB"/>
    <w:rsid w:val="00F831EC"/>
    <w:rsid w:val="00F83257"/>
    <w:rsid w:val="00F835A3"/>
    <w:rsid w:val="00F83A4A"/>
    <w:rsid w:val="00F83E25"/>
    <w:rsid w:val="00F83E9D"/>
    <w:rsid w:val="00F844EA"/>
    <w:rsid w:val="00F84661"/>
    <w:rsid w:val="00F8469D"/>
    <w:rsid w:val="00F84C03"/>
    <w:rsid w:val="00F84D87"/>
    <w:rsid w:val="00F8528C"/>
    <w:rsid w:val="00F8546A"/>
    <w:rsid w:val="00F85D21"/>
    <w:rsid w:val="00F863F4"/>
    <w:rsid w:val="00F86583"/>
    <w:rsid w:val="00F86A37"/>
    <w:rsid w:val="00F86BE9"/>
    <w:rsid w:val="00F86D7F"/>
    <w:rsid w:val="00F86F18"/>
    <w:rsid w:val="00F87258"/>
    <w:rsid w:val="00F87770"/>
    <w:rsid w:val="00F87BCA"/>
    <w:rsid w:val="00F87E95"/>
    <w:rsid w:val="00F90348"/>
    <w:rsid w:val="00F906F5"/>
    <w:rsid w:val="00F909A6"/>
    <w:rsid w:val="00F910C8"/>
    <w:rsid w:val="00F91361"/>
    <w:rsid w:val="00F9159F"/>
    <w:rsid w:val="00F91822"/>
    <w:rsid w:val="00F91CEA"/>
    <w:rsid w:val="00F921B6"/>
    <w:rsid w:val="00F92BBA"/>
    <w:rsid w:val="00F93229"/>
    <w:rsid w:val="00F93243"/>
    <w:rsid w:val="00F934DD"/>
    <w:rsid w:val="00F93FAA"/>
    <w:rsid w:val="00F940A2"/>
    <w:rsid w:val="00F948FE"/>
    <w:rsid w:val="00F94B99"/>
    <w:rsid w:val="00F95257"/>
    <w:rsid w:val="00F959BB"/>
    <w:rsid w:val="00F95BB6"/>
    <w:rsid w:val="00F96594"/>
    <w:rsid w:val="00F96D86"/>
    <w:rsid w:val="00F96D8F"/>
    <w:rsid w:val="00F96EA2"/>
    <w:rsid w:val="00F96FDA"/>
    <w:rsid w:val="00F97297"/>
    <w:rsid w:val="00F974B7"/>
    <w:rsid w:val="00F97A27"/>
    <w:rsid w:val="00F97E94"/>
    <w:rsid w:val="00F97FCA"/>
    <w:rsid w:val="00FA08AA"/>
    <w:rsid w:val="00FA1450"/>
    <w:rsid w:val="00FA1ADD"/>
    <w:rsid w:val="00FA2050"/>
    <w:rsid w:val="00FA2118"/>
    <w:rsid w:val="00FA22EB"/>
    <w:rsid w:val="00FA2497"/>
    <w:rsid w:val="00FA29B0"/>
    <w:rsid w:val="00FA33FE"/>
    <w:rsid w:val="00FA3767"/>
    <w:rsid w:val="00FA3BF7"/>
    <w:rsid w:val="00FA3C7B"/>
    <w:rsid w:val="00FA3CBD"/>
    <w:rsid w:val="00FA3D3C"/>
    <w:rsid w:val="00FA40A9"/>
    <w:rsid w:val="00FA4AF4"/>
    <w:rsid w:val="00FA5165"/>
    <w:rsid w:val="00FA5242"/>
    <w:rsid w:val="00FA54FD"/>
    <w:rsid w:val="00FA5612"/>
    <w:rsid w:val="00FA5989"/>
    <w:rsid w:val="00FA604C"/>
    <w:rsid w:val="00FA64D3"/>
    <w:rsid w:val="00FA6878"/>
    <w:rsid w:val="00FA7A91"/>
    <w:rsid w:val="00FA7B53"/>
    <w:rsid w:val="00FA7C4E"/>
    <w:rsid w:val="00FA7DF1"/>
    <w:rsid w:val="00FB00BD"/>
    <w:rsid w:val="00FB02A5"/>
    <w:rsid w:val="00FB03B7"/>
    <w:rsid w:val="00FB03F4"/>
    <w:rsid w:val="00FB0C56"/>
    <w:rsid w:val="00FB1060"/>
    <w:rsid w:val="00FB13F4"/>
    <w:rsid w:val="00FB177D"/>
    <w:rsid w:val="00FB1B82"/>
    <w:rsid w:val="00FB1E6E"/>
    <w:rsid w:val="00FB203E"/>
    <w:rsid w:val="00FB2607"/>
    <w:rsid w:val="00FB2813"/>
    <w:rsid w:val="00FB2E06"/>
    <w:rsid w:val="00FB2E2E"/>
    <w:rsid w:val="00FB35D8"/>
    <w:rsid w:val="00FB3721"/>
    <w:rsid w:val="00FB3998"/>
    <w:rsid w:val="00FB5BE7"/>
    <w:rsid w:val="00FB5DCB"/>
    <w:rsid w:val="00FB647C"/>
    <w:rsid w:val="00FB673F"/>
    <w:rsid w:val="00FB6AD2"/>
    <w:rsid w:val="00FB6D87"/>
    <w:rsid w:val="00FB7181"/>
    <w:rsid w:val="00FB71D9"/>
    <w:rsid w:val="00FB728F"/>
    <w:rsid w:val="00FB79BB"/>
    <w:rsid w:val="00FB7D60"/>
    <w:rsid w:val="00FC00EB"/>
    <w:rsid w:val="00FC0267"/>
    <w:rsid w:val="00FC02C3"/>
    <w:rsid w:val="00FC074D"/>
    <w:rsid w:val="00FC0B4A"/>
    <w:rsid w:val="00FC0C6C"/>
    <w:rsid w:val="00FC0D47"/>
    <w:rsid w:val="00FC0ED1"/>
    <w:rsid w:val="00FC112A"/>
    <w:rsid w:val="00FC1210"/>
    <w:rsid w:val="00FC121F"/>
    <w:rsid w:val="00FC1238"/>
    <w:rsid w:val="00FC1F3B"/>
    <w:rsid w:val="00FC2BA3"/>
    <w:rsid w:val="00FC3579"/>
    <w:rsid w:val="00FC37DC"/>
    <w:rsid w:val="00FC3A96"/>
    <w:rsid w:val="00FC3D76"/>
    <w:rsid w:val="00FC41F8"/>
    <w:rsid w:val="00FC480F"/>
    <w:rsid w:val="00FC495F"/>
    <w:rsid w:val="00FC4D1D"/>
    <w:rsid w:val="00FC4E32"/>
    <w:rsid w:val="00FC5042"/>
    <w:rsid w:val="00FC57CF"/>
    <w:rsid w:val="00FC588A"/>
    <w:rsid w:val="00FC5E39"/>
    <w:rsid w:val="00FC614B"/>
    <w:rsid w:val="00FC617F"/>
    <w:rsid w:val="00FC658B"/>
    <w:rsid w:val="00FC68A1"/>
    <w:rsid w:val="00FC6AB6"/>
    <w:rsid w:val="00FC6E1E"/>
    <w:rsid w:val="00FC6E83"/>
    <w:rsid w:val="00FC7586"/>
    <w:rsid w:val="00FC75AF"/>
    <w:rsid w:val="00FC7C68"/>
    <w:rsid w:val="00FD0215"/>
    <w:rsid w:val="00FD0506"/>
    <w:rsid w:val="00FD09AD"/>
    <w:rsid w:val="00FD0F0E"/>
    <w:rsid w:val="00FD1C8F"/>
    <w:rsid w:val="00FD238E"/>
    <w:rsid w:val="00FD262C"/>
    <w:rsid w:val="00FD2E3A"/>
    <w:rsid w:val="00FD2E74"/>
    <w:rsid w:val="00FD2E97"/>
    <w:rsid w:val="00FD3199"/>
    <w:rsid w:val="00FD3B5B"/>
    <w:rsid w:val="00FD3EC2"/>
    <w:rsid w:val="00FD3ECD"/>
    <w:rsid w:val="00FD4138"/>
    <w:rsid w:val="00FD52EF"/>
    <w:rsid w:val="00FD5789"/>
    <w:rsid w:val="00FD5932"/>
    <w:rsid w:val="00FD5D0D"/>
    <w:rsid w:val="00FD6081"/>
    <w:rsid w:val="00FD64B7"/>
    <w:rsid w:val="00FD721A"/>
    <w:rsid w:val="00FD770E"/>
    <w:rsid w:val="00FD7D91"/>
    <w:rsid w:val="00FE0504"/>
    <w:rsid w:val="00FE0A66"/>
    <w:rsid w:val="00FE0AFC"/>
    <w:rsid w:val="00FE0CE9"/>
    <w:rsid w:val="00FE11BE"/>
    <w:rsid w:val="00FE17CA"/>
    <w:rsid w:val="00FE180E"/>
    <w:rsid w:val="00FE1A5C"/>
    <w:rsid w:val="00FE1A7A"/>
    <w:rsid w:val="00FE316F"/>
    <w:rsid w:val="00FE3247"/>
    <w:rsid w:val="00FE348A"/>
    <w:rsid w:val="00FE3499"/>
    <w:rsid w:val="00FE398B"/>
    <w:rsid w:val="00FE3FBF"/>
    <w:rsid w:val="00FE488F"/>
    <w:rsid w:val="00FE4CF6"/>
    <w:rsid w:val="00FE512D"/>
    <w:rsid w:val="00FE5D2A"/>
    <w:rsid w:val="00FE5F44"/>
    <w:rsid w:val="00FE6258"/>
    <w:rsid w:val="00FE66EE"/>
    <w:rsid w:val="00FE6703"/>
    <w:rsid w:val="00FE6A9B"/>
    <w:rsid w:val="00FE72CF"/>
    <w:rsid w:val="00FE732E"/>
    <w:rsid w:val="00FE75FB"/>
    <w:rsid w:val="00FE7846"/>
    <w:rsid w:val="00FE7A2D"/>
    <w:rsid w:val="00FE7E18"/>
    <w:rsid w:val="00FF0B38"/>
    <w:rsid w:val="00FF0C42"/>
    <w:rsid w:val="00FF0E28"/>
    <w:rsid w:val="00FF0FEB"/>
    <w:rsid w:val="00FF1032"/>
    <w:rsid w:val="00FF18CD"/>
    <w:rsid w:val="00FF1AAD"/>
    <w:rsid w:val="00FF1C42"/>
    <w:rsid w:val="00FF1EA7"/>
    <w:rsid w:val="00FF2D5D"/>
    <w:rsid w:val="00FF2E3E"/>
    <w:rsid w:val="00FF311E"/>
    <w:rsid w:val="00FF3542"/>
    <w:rsid w:val="00FF36B4"/>
    <w:rsid w:val="00FF396C"/>
    <w:rsid w:val="00FF3D60"/>
    <w:rsid w:val="00FF3F82"/>
    <w:rsid w:val="00FF49E2"/>
    <w:rsid w:val="00FF4B9D"/>
    <w:rsid w:val="00FF5046"/>
    <w:rsid w:val="00FF68BA"/>
    <w:rsid w:val="00FF698C"/>
    <w:rsid w:val="00FF6B78"/>
    <w:rsid w:val="00FF6CC2"/>
    <w:rsid w:val="00FF6CF7"/>
    <w:rsid w:val="00FF6EB9"/>
    <w:rsid w:val="00FF784B"/>
    <w:rsid w:val="00FF7895"/>
    <w:rsid w:val="00FF7898"/>
    <w:rsid w:val="01218885"/>
    <w:rsid w:val="01277114"/>
    <w:rsid w:val="013E561D"/>
    <w:rsid w:val="0156D675"/>
    <w:rsid w:val="016298AE"/>
    <w:rsid w:val="0169A0DA"/>
    <w:rsid w:val="0178A5B1"/>
    <w:rsid w:val="0187CBFD"/>
    <w:rsid w:val="01913AE5"/>
    <w:rsid w:val="019C2662"/>
    <w:rsid w:val="01A33304"/>
    <w:rsid w:val="01A83844"/>
    <w:rsid w:val="01C722A0"/>
    <w:rsid w:val="01E2499C"/>
    <w:rsid w:val="01EA5B7D"/>
    <w:rsid w:val="0223ACED"/>
    <w:rsid w:val="025D7487"/>
    <w:rsid w:val="028C41CD"/>
    <w:rsid w:val="02A01172"/>
    <w:rsid w:val="02BD531E"/>
    <w:rsid w:val="02BFE2D4"/>
    <w:rsid w:val="03047FB4"/>
    <w:rsid w:val="0308EA68"/>
    <w:rsid w:val="032BFE09"/>
    <w:rsid w:val="032CDCAD"/>
    <w:rsid w:val="0340B8CE"/>
    <w:rsid w:val="034AB511"/>
    <w:rsid w:val="0350182A"/>
    <w:rsid w:val="03669A14"/>
    <w:rsid w:val="037F8FA0"/>
    <w:rsid w:val="039B546B"/>
    <w:rsid w:val="039DF27A"/>
    <w:rsid w:val="03AEFA25"/>
    <w:rsid w:val="03B28D6F"/>
    <w:rsid w:val="03B97D58"/>
    <w:rsid w:val="03CF46CD"/>
    <w:rsid w:val="0411AE6B"/>
    <w:rsid w:val="043C47F9"/>
    <w:rsid w:val="0451CD71"/>
    <w:rsid w:val="045456AC"/>
    <w:rsid w:val="047E664C"/>
    <w:rsid w:val="04FBBE35"/>
    <w:rsid w:val="04FDC5DB"/>
    <w:rsid w:val="052260E6"/>
    <w:rsid w:val="0529DD93"/>
    <w:rsid w:val="05356272"/>
    <w:rsid w:val="053B02FA"/>
    <w:rsid w:val="053DB86F"/>
    <w:rsid w:val="0549E007"/>
    <w:rsid w:val="0555E531"/>
    <w:rsid w:val="0555EA2D"/>
    <w:rsid w:val="0582E7AF"/>
    <w:rsid w:val="0595B21C"/>
    <w:rsid w:val="05A28B58"/>
    <w:rsid w:val="05B66C10"/>
    <w:rsid w:val="05C44831"/>
    <w:rsid w:val="062F8229"/>
    <w:rsid w:val="0634011A"/>
    <w:rsid w:val="0639EACF"/>
    <w:rsid w:val="0644AFF6"/>
    <w:rsid w:val="06862166"/>
    <w:rsid w:val="06B50553"/>
    <w:rsid w:val="06DC235E"/>
    <w:rsid w:val="06F440E8"/>
    <w:rsid w:val="06F8047A"/>
    <w:rsid w:val="06F8F58B"/>
    <w:rsid w:val="079B1944"/>
    <w:rsid w:val="07B64E75"/>
    <w:rsid w:val="07BAAB0E"/>
    <w:rsid w:val="07CA763F"/>
    <w:rsid w:val="07CC4EA9"/>
    <w:rsid w:val="07CF3A03"/>
    <w:rsid w:val="07D796CB"/>
    <w:rsid w:val="07FFA1FD"/>
    <w:rsid w:val="081AC32D"/>
    <w:rsid w:val="0823617D"/>
    <w:rsid w:val="082FCACA"/>
    <w:rsid w:val="0847FC88"/>
    <w:rsid w:val="084F3785"/>
    <w:rsid w:val="0869AD05"/>
    <w:rsid w:val="087A8593"/>
    <w:rsid w:val="0885EB91"/>
    <w:rsid w:val="08A391BA"/>
    <w:rsid w:val="08B0BA6D"/>
    <w:rsid w:val="090C9D81"/>
    <w:rsid w:val="091A0883"/>
    <w:rsid w:val="092EBFB1"/>
    <w:rsid w:val="094807D6"/>
    <w:rsid w:val="095519AE"/>
    <w:rsid w:val="096C4D9F"/>
    <w:rsid w:val="097399E4"/>
    <w:rsid w:val="0973D1B1"/>
    <w:rsid w:val="09953034"/>
    <w:rsid w:val="09B33D17"/>
    <w:rsid w:val="09CB685A"/>
    <w:rsid w:val="0A1B47A7"/>
    <w:rsid w:val="0A2906F3"/>
    <w:rsid w:val="0A44E4AF"/>
    <w:rsid w:val="0A542748"/>
    <w:rsid w:val="0A63BD46"/>
    <w:rsid w:val="0A67721D"/>
    <w:rsid w:val="0A67A4D8"/>
    <w:rsid w:val="0AA25E81"/>
    <w:rsid w:val="0AACCDB3"/>
    <w:rsid w:val="0B3C7CD5"/>
    <w:rsid w:val="0B5CDAB5"/>
    <w:rsid w:val="0B72973B"/>
    <w:rsid w:val="0B855946"/>
    <w:rsid w:val="0B9FF92E"/>
    <w:rsid w:val="0BB2EA6F"/>
    <w:rsid w:val="0BB9DEAC"/>
    <w:rsid w:val="0BC723EF"/>
    <w:rsid w:val="0BCA820B"/>
    <w:rsid w:val="0BDE213D"/>
    <w:rsid w:val="0BE2023B"/>
    <w:rsid w:val="0BEC14A1"/>
    <w:rsid w:val="0BEDF08D"/>
    <w:rsid w:val="0C046124"/>
    <w:rsid w:val="0C2249E2"/>
    <w:rsid w:val="0C3E6FB5"/>
    <w:rsid w:val="0C60DC8D"/>
    <w:rsid w:val="0C6AB131"/>
    <w:rsid w:val="0C88F54F"/>
    <w:rsid w:val="0C92F94E"/>
    <w:rsid w:val="0C9E395D"/>
    <w:rsid w:val="0CC5C277"/>
    <w:rsid w:val="0CD500AD"/>
    <w:rsid w:val="0CD7A5AC"/>
    <w:rsid w:val="0CEAE6BF"/>
    <w:rsid w:val="0D021894"/>
    <w:rsid w:val="0D60A7B5"/>
    <w:rsid w:val="0D9AD613"/>
    <w:rsid w:val="0D9E06F9"/>
    <w:rsid w:val="0DA78698"/>
    <w:rsid w:val="0DAB734F"/>
    <w:rsid w:val="0DAE5578"/>
    <w:rsid w:val="0DC04B8A"/>
    <w:rsid w:val="0DCDAB6E"/>
    <w:rsid w:val="0DD58807"/>
    <w:rsid w:val="0DD8AC7F"/>
    <w:rsid w:val="0DFF1E3C"/>
    <w:rsid w:val="0E2FCE55"/>
    <w:rsid w:val="0E46EE61"/>
    <w:rsid w:val="0E4CE93F"/>
    <w:rsid w:val="0E7CDC19"/>
    <w:rsid w:val="0E85ADFE"/>
    <w:rsid w:val="0E975199"/>
    <w:rsid w:val="0E9C56D9"/>
    <w:rsid w:val="0EA27D12"/>
    <w:rsid w:val="0EABF107"/>
    <w:rsid w:val="0EBC3BB0"/>
    <w:rsid w:val="0ED3D60F"/>
    <w:rsid w:val="0EE3C4AD"/>
    <w:rsid w:val="0F018B55"/>
    <w:rsid w:val="0F01E1A3"/>
    <w:rsid w:val="0F09C8EC"/>
    <w:rsid w:val="0F0D4E46"/>
    <w:rsid w:val="0F15258B"/>
    <w:rsid w:val="0F256D5C"/>
    <w:rsid w:val="0F55E318"/>
    <w:rsid w:val="0F8586E8"/>
    <w:rsid w:val="0F9ABBCC"/>
    <w:rsid w:val="0F9F8E51"/>
    <w:rsid w:val="0FB44A4F"/>
    <w:rsid w:val="0FBAF2D0"/>
    <w:rsid w:val="0FCBAC44"/>
    <w:rsid w:val="0FD5262B"/>
    <w:rsid w:val="10061142"/>
    <w:rsid w:val="1026D6BB"/>
    <w:rsid w:val="104BA8E1"/>
    <w:rsid w:val="107DB5A1"/>
    <w:rsid w:val="10A1A8D1"/>
    <w:rsid w:val="10A6DCD3"/>
    <w:rsid w:val="10B8F8B8"/>
    <w:rsid w:val="10BB7C41"/>
    <w:rsid w:val="10FEDCB8"/>
    <w:rsid w:val="11054C30"/>
    <w:rsid w:val="111B4E1F"/>
    <w:rsid w:val="111EF862"/>
    <w:rsid w:val="1132750D"/>
    <w:rsid w:val="1132C96A"/>
    <w:rsid w:val="11443B2F"/>
    <w:rsid w:val="1154DE8E"/>
    <w:rsid w:val="116DBF84"/>
    <w:rsid w:val="117BC83D"/>
    <w:rsid w:val="119685C0"/>
    <w:rsid w:val="11A40932"/>
    <w:rsid w:val="11B4DB74"/>
    <w:rsid w:val="11C4CFE6"/>
    <w:rsid w:val="11CAC599"/>
    <w:rsid w:val="11CDC500"/>
    <w:rsid w:val="11CE5AE3"/>
    <w:rsid w:val="11D4C58D"/>
    <w:rsid w:val="11E9A451"/>
    <w:rsid w:val="11EB5F51"/>
    <w:rsid w:val="1205B82F"/>
    <w:rsid w:val="120F6D6D"/>
    <w:rsid w:val="122172A3"/>
    <w:rsid w:val="123B1F05"/>
    <w:rsid w:val="123CE1BA"/>
    <w:rsid w:val="1247D738"/>
    <w:rsid w:val="12563BED"/>
    <w:rsid w:val="125A8A6B"/>
    <w:rsid w:val="125F3E65"/>
    <w:rsid w:val="1278EF04"/>
    <w:rsid w:val="12952D4A"/>
    <w:rsid w:val="12A51707"/>
    <w:rsid w:val="12BA64B6"/>
    <w:rsid w:val="12F14662"/>
    <w:rsid w:val="132B5756"/>
    <w:rsid w:val="132CDA74"/>
    <w:rsid w:val="133962F0"/>
    <w:rsid w:val="1349A7E8"/>
    <w:rsid w:val="1353F83F"/>
    <w:rsid w:val="136810C4"/>
    <w:rsid w:val="1373AC61"/>
    <w:rsid w:val="137CBDDE"/>
    <w:rsid w:val="138C0BF4"/>
    <w:rsid w:val="139A2499"/>
    <w:rsid w:val="13B8A350"/>
    <w:rsid w:val="13BE0025"/>
    <w:rsid w:val="13CD7494"/>
    <w:rsid w:val="13D631E3"/>
    <w:rsid w:val="14142D39"/>
    <w:rsid w:val="14331D43"/>
    <w:rsid w:val="144CB562"/>
    <w:rsid w:val="1482076C"/>
    <w:rsid w:val="14C0E588"/>
    <w:rsid w:val="14DF10FA"/>
    <w:rsid w:val="14E714C9"/>
    <w:rsid w:val="15196405"/>
    <w:rsid w:val="152845F8"/>
    <w:rsid w:val="15A98080"/>
    <w:rsid w:val="15B99A18"/>
    <w:rsid w:val="15C21512"/>
    <w:rsid w:val="15C6EB04"/>
    <w:rsid w:val="15D60501"/>
    <w:rsid w:val="15EE843B"/>
    <w:rsid w:val="15F31E3D"/>
    <w:rsid w:val="15F4FFB6"/>
    <w:rsid w:val="15F5E0C4"/>
    <w:rsid w:val="1639F6A5"/>
    <w:rsid w:val="168E1FB4"/>
    <w:rsid w:val="169A124C"/>
    <w:rsid w:val="169A4422"/>
    <w:rsid w:val="169B0AB3"/>
    <w:rsid w:val="16AD8EF7"/>
    <w:rsid w:val="16D7C708"/>
    <w:rsid w:val="16E778A8"/>
    <w:rsid w:val="1716EE20"/>
    <w:rsid w:val="17263552"/>
    <w:rsid w:val="174713CB"/>
    <w:rsid w:val="175D571A"/>
    <w:rsid w:val="1772E25D"/>
    <w:rsid w:val="1793665E"/>
    <w:rsid w:val="17AE7A87"/>
    <w:rsid w:val="17AF2278"/>
    <w:rsid w:val="17C2BB2F"/>
    <w:rsid w:val="17D4646B"/>
    <w:rsid w:val="17E4C655"/>
    <w:rsid w:val="18043D0E"/>
    <w:rsid w:val="1806560F"/>
    <w:rsid w:val="182899D1"/>
    <w:rsid w:val="1838BF5B"/>
    <w:rsid w:val="1842C349"/>
    <w:rsid w:val="1844F275"/>
    <w:rsid w:val="185D93C6"/>
    <w:rsid w:val="186C6253"/>
    <w:rsid w:val="188B8FA3"/>
    <w:rsid w:val="189A82C5"/>
    <w:rsid w:val="18E3B197"/>
    <w:rsid w:val="1902058D"/>
    <w:rsid w:val="190ABC61"/>
    <w:rsid w:val="19149692"/>
    <w:rsid w:val="1930B34C"/>
    <w:rsid w:val="1931093D"/>
    <w:rsid w:val="19352595"/>
    <w:rsid w:val="193BE8AD"/>
    <w:rsid w:val="197393C2"/>
    <w:rsid w:val="19746831"/>
    <w:rsid w:val="1980B779"/>
    <w:rsid w:val="19838C0E"/>
    <w:rsid w:val="199B6740"/>
    <w:rsid w:val="19D14D6C"/>
    <w:rsid w:val="19EA75C9"/>
    <w:rsid w:val="19EEB097"/>
    <w:rsid w:val="1A56E52C"/>
    <w:rsid w:val="1A63E820"/>
    <w:rsid w:val="1A63F21E"/>
    <w:rsid w:val="1A6EABC8"/>
    <w:rsid w:val="1A75DC17"/>
    <w:rsid w:val="1A86D3E9"/>
    <w:rsid w:val="1A87A2E9"/>
    <w:rsid w:val="1A99EC87"/>
    <w:rsid w:val="1A9B9DCB"/>
    <w:rsid w:val="1AA45C01"/>
    <w:rsid w:val="1AAE45E2"/>
    <w:rsid w:val="1AC41023"/>
    <w:rsid w:val="1ACB55B8"/>
    <w:rsid w:val="1AD05868"/>
    <w:rsid w:val="1AFD2295"/>
    <w:rsid w:val="1B0F0BA9"/>
    <w:rsid w:val="1B0F92D7"/>
    <w:rsid w:val="1B24BCC9"/>
    <w:rsid w:val="1B277BCB"/>
    <w:rsid w:val="1B7D1619"/>
    <w:rsid w:val="1B820E47"/>
    <w:rsid w:val="1BAE51F9"/>
    <w:rsid w:val="1BB60CAE"/>
    <w:rsid w:val="1BBB95D9"/>
    <w:rsid w:val="1BCB8D2A"/>
    <w:rsid w:val="1BD9246C"/>
    <w:rsid w:val="1BDC973E"/>
    <w:rsid w:val="1BE74FD5"/>
    <w:rsid w:val="1BF1B055"/>
    <w:rsid w:val="1C0AEDCA"/>
    <w:rsid w:val="1C157C47"/>
    <w:rsid w:val="1C194585"/>
    <w:rsid w:val="1C4454C7"/>
    <w:rsid w:val="1C49B19C"/>
    <w:rsid w:val="1C64415A"/>
    <w:rsid w:val="1C89D930"/>
    <w:rsid w:val="1C9D6DED"/>
    <w:rsid w:val="1CA7D16C"/>
    <w:rsid w:val="1CA802BE"/>
    <w:rsid w:val="1CB1BC2C"/>
    <w:rsid w:val="1CC6DB98"/>
    <w:rsid w:val="1D3FF4F1"/>
    <w:rsid w:val="1D4ADC2A"/>
    <w:rsid w:val="1D819D18"/>
    <w:rsid w:val="1DA26EA2"/>
    <w:rsid w:val="1DEB61B4"/>
    <w:rsid w:val="1DEF34F0"/>
    <w:rsid w:val="1E19D492"/>
    <w:rsid w:val="1E48CB4D"/>
    <w:rsid w:val="1E62B8C2"/>
    <w:rsid w:val="1E68B145"/>
    <w:rsid w:val="1E69F21A"/>
    <w:rsid w:val="1E6BDEEE"/>
    <w:rsid w:val="1EAEA1A0"/>
    <w:rsid w:val="1ED25713"/>
    <w:rsid w:val="1EF84C09"/>
    <w:rsid w:val="1EFA2909"/>
    <w:rsid w:val="1F04FEEC"/>
    <w:rsid w:val="1F057548"/>
    <w:rsid w:val="1F060FA1"/>
    <w:rsid w:val="1F1B703F"/>
    <w:rsid w:val="1F24A6EC"/>
    <w:rsid w:val="1F6017B7"/>
    <w:rsid w:val="1F770512"/>
    <w:rsid w:val="1F7F8BF6"/>
    <w:rsid w:val="1FA3CE87"/>
    <w:rsid w:val="1FD2D562"/>
    <w:rsid w:val="1FE9D2DA"/>
    <w:rsid w:val="1FFDEBE3"/>
    <w:rsid w:val="200DF8C5"/>
    <w:rsid w:val="2018DBFB"/>
    <w:rsid w:val="2021759F"/>
    <w:rsid w:val="202F22DD"/>
    <w:rsid w:val="2038A265"/>
    <w:rsid w:val="207DE965"/>
    <w:rsid w:val="207E1C36"/>
    <w:rsid w:val="209C3BC6"/>
    <w:rsid w:val="20EB55E2"/>
    <w:rsid w:val="20FFB1ED"/>
    <w:rsid w:val="2116C5B6"/>
    <w:rsid w:val="214B8107"/>
    <w:rsid w:val="21559B68"/>
    <w:rsid w:val="2173BAAB"/>
    <w:rsid w:val="217E4302"/>
    <w:rsid w:val="21A4E766"/>
    <w:rsid w:val="21B7D94A"/>
    <w:rsid w:val="21B87447"/>
    <w:rsid w:val="21BC73E4"/>
    <w:rsid w:val="21CF0BF3"/>
    <w:rsid w:val="21DF6B6E"/>
    <w:rsid w:val="21ECEF15"/>
    <w:rsid w:val="21F821FC"/>
    <w:rsid w:val="22164AEB"/>
    <w:rsid w:val="2237BC16"/>
    <w:rsid w:val="22393BD7"/>
    <w:rsid w:val="224A5F29"/>
    <w:rsid w:val="226ADDD5"/>
    <w:rsid w:val="22830EF6"/>
    <w:rsid w:val="229E97B6"/>
    <w:rsid w:val="22A1E67E"/>
    <w:rsid w:val="22ABE211"/>
    <w:rsid w:val="22BBF1B2"/>
    <w:rsid w:val="22CE2CE3"/>
    <w:rsid w:val="22E64269"/>
    <w:rsid w:val="2300151E"/>
    <w:rsid w:val="23618E08"/>
    <w:rsid w:val="236E9AFA"/>
    <w:rsid w:val="237AA457"/>
    <w:rsid w:val="23A201E9"/>
    <w:rsid w:val="23B14482"/>
    <w:rsid w:val="23B373AE"/>
    <w:rsid w:val="23D1C137"/>
    <w:rsid w:val="23D248F1"/>
    <w:rsid w:val="23E0B113"/>
    <w:rsid w:val="23F1E06D"/>
    <w:rsid w:val="241C7746"/>
    <w:rsid w:val="24474750"/>
    <w:rsid w:val="2477B596"/>
    <w:rsid w:val="2486B514"/>
    <w:rsid w:val="24A2A499"/>
    <w:rsid w:val="24A72928"/>
    <w:rsid w:val="24A86525"/>
    <w:rsid w:val="24B48D13"/>
    <w:rsid w:val="24D6A184"/>
    <w:rsid w:val="25001658"/>
    <w:rsid w:val="2545E84A"/>
    <w:rsid w:val="255BEDAA"/>
    <w:rsid w:val="25B5EDD9"/>
    <w:rsid w:val="25D01255"/>
    <w:rsid w:val="25F55522"/>
    <w:rsid w:val="25F55C2F"/>
    <w:rsid w:val="2608DD60"/>
    <w:rsid w:val="26146173"/>
    <w:rsid w:val="26665DBE"/>
    <w:rsid w:val="266BA3CE"/>
    <w:rsid w:val="267E1410"/>
    <w:rsid w:val="268226E4"/>
    <w:rsid w:val="26A15E9F"/>
    <w:rsid w:val="26AE9F9E"/>
    <w:rsid w:val="26CFE03A"/>
    <w:rsid w:val="26D2D497"/>
    <w:rsid w:val="2707E403"/>
    <w:rsid w:val="27357546"/>
    <w:rsid w:val="275A8558"/>
    <w:rsid w:val="276CFB7E"/>
    <w:rsid w:val="27A41649"/>
    <w:rsid w:val="27B77621"/>
    <w:rsid w:val="27D15CC7"/>
    <w:rsid w:val="27D412E1"/>
    <w:rsid w:val="27EB1557"/>
    <w:rsid w:val="27FAFA98"/>
    <w:rsid w:val="27FBFAD4"/>
    <w:rsid w:val="280A2CB8"/>
    <w:rsid w:val="280C57C7"/>
    <w:rsid w:val="280C5EE4"/>
    <w:rsid w:val="281BB2A8"/>
    <w:rsid w:val="2822A1C0"/>
    <w:rsid w:val="28373AB3"/>
    <w:rsid w:val="285F1E7B"/>
    <w:rsid w:val="28769E22"/>
    <w:rsid w:val="2887D715"/>
    <w:rsid w:val="288FCE76"/>
    <w:rsid w:val="28A80034"/>
    <w:rsid w:val="28B199BF"/>
    <w:rsid w:val="28DEB0A9"/>
    <w:rsid w:val="28EFBAE6"/>
    <w:rsid w:val="29165E38"/>
    <w:rsid w:val="291A3E3B"/>
    <w:rsid w:val="2925721D"/>
    <w:rsid w:val="2977BF7E"/>
    <w:rsid w:val="2977E120"/>
    <w:rsid w:val="2986F224"/>
    <w:rsid w:val="29A62FEA"/>
    <w:rsid w:val="29BC6DD3"/>
    <w:rsid w:val="29D637F4"/>
    <w:rsid w:val="29FA2493"/>
    <w:rsid w:val="2A1C285F"/>
    <w:rsid w:val="2A2B6C06"/>
    <w:rsid w:val="2A30C8DB"/>
    <w:rsid w:val="2A37482E"/>
    <w:rsid w:val="2A4596FD"/>
    <w:rsid w:val="2A4C1DC6"/>
    <w:rsid w:val="2A7062F5"/>
    <w:rsid w:val="2AA4FB39"/>
    <w:rsid w:val="2AB987C9"/>
    <w:rsid w:val="2AC6CE07"/>
    <w:rsid w:val="2AC787D7"/>
    <w:rsid w:val="2ACF7462"/>
    <w:rsid w:val="2B063550"/>
    <w:rsid w:val="2B08647C"/>
    <w:rsid w:val="2B09D582"/>
    <w:rsid w:val="2B49519C"/>
    <w:rsid w:val="2B849AD1"/>
    <w:rsid w:val="2B865FC2"/>
    <w:rsid w:val="2B9A128F"/>
    <w:rsid w:val="2BB66637"/>
    <w:rsid w:val="2BCD5F68"/>
    <w:rsid w:val="2BD37ADA"/>
    <w:rsid w:val="2C1201FA"/>
    <w:rsid w:val="2C4A39D9"/>
    <w:rsid w:val="2C5AACFC"/>
    <w:rsid w:val="2C5E3EEE"/>
    <w:rsid w:val="2C7807BD"/>
    <w:rsid w:val="2C935EAD"/>
    <w:rsid w:val="2CC63BE6"/>
    <w:rsid w:val="2CDCD888"/>
    <w:rsid w:val="2D0BDAC6"/>
    <w:rsid w:val="2D1D7E61"/>
    <w:rsid w:val="2D28BBE8"/>
    <w:rsid w:val="2D43177C"/>
    <w:rsid w:val="2D66B05D"/>
    <w:rsid w:val="2D98B86B"/>
    <w:rsid w:val="2D9FCFC5"/>
    <w:rsid w:val="2DF08CF6"/>
    <w:rsid w:val="2E032F40"/>
    <w:rsid w:val="2E2BD0F2"/>
    <w:rsid w:val="2E3583E5"/>
    <w:rsid w:val="2E35BCD5"/>
    <w:rsid w:val="2E49538A"/>
    <w:rsid w:val="2E5210D9"/>
    <w:rsid w:val="2E5B355E"/>
    <w:rsid w:val="2E87C52F"/>
    <w:rsid w:val="2E88477E"/>
    <w:rsid w:val="2EA723F9"/>
    <w:rsid w:val="2EA94A4D"/>
    <w:rsid w:val="2EABD90C"/>
    <w:rsid w:val="2EB4D008"/>
    <w:rsid w:val="2EDDFA32"/>
    <w:rsid w:val="2EEF377E"/>
    <w:rsid w:val="2F037CDD"/>
    <w:rsid w:val="2F2974E5"/>
    <w:rsid w:val="2F36C309"/>
    <w:rsid w:val="2FBDD917"/>
    <w:rsid w:val="2FC84915"/>
    <w:rsid w:val="2FC9CD9E"/>
    <w:rsid w:val="2FE765BF"/>
    <w:rsid w:val="30197CFB"/>
    <w:rsid w:val="302FD258"/>
    <w:rsid w:val="303529D7"/>
    <w:rsid w:val="3095FEF2"/>
    <w:rsid w:val="30B54E57"/>
    <w:rsid w:val="30BC6065"/>
    <w:rsid w:val="30CDC4B1"/>
    <w:rsid w:val="30E031F3"/>
    <w:rsid w:val="30E29F51"/>
    <w:rsid w:val="30FE63AB"/>
    <w:rsid w:val="312AC286"/>
    <w:rsid w:val="31302B88"/>
    <w:rsid w:val="313F6E21"/>
    <w:rsid w:val="314BF4AE"/>
    <w:rsid w:val="31516C94"/>
    <w:rsid w:val="315B1F87"/>
    <w:rsid w:val="315D290A"/>
    <w:rsid w:val="317318F4"/>
    <w:rsid w:val="317A3735"/>
    <w:rsid w:val="31891A23"/>
    <w:rsid w:val="318B884D"/>
    <w:rsid w:val="3194F825"/>
    <w:rsid w:val="31984F51"/>
    <w:rsid w:val="31A43EDB"/>
    <w:rsid w:val="31B6F8B3"/>
    <w:rsid w:val="31BA3F0F"/>
    <w:rsid w:val="31C981A8"/>
    <w:rsid w:val="31D652C6"/>
    <w:rsid w:val="31DA2507"/>
    <w:rsid w:val="31E6D509"/>
    <w:rsid w:val="31EE0754"/>
    <w:rsid w:val="31FCBA85"/>
    <w:rsid w:val="32038A0C"/>
    <w:rsid w:val="32091BC2"/>
    <w:rsid w:val="320DBC15"/>
    <w:rsid w:val="3219D100"/>
    <w:rsid w:val="32509869"/>
    <w:rsid w:val="3264C898"/>
    <w:rsid w:val="32778363"/>
    <w:rsid w:val="327CD4C9"/>
    <w:rsid w:val="32A4E3DA"/>
    <w:rsid w:val="32F09830"/>
    <w:rsid w:val="32F65702"/>
    <w:rsid w:val="332737EB"/>
    <w:rsid w:val="332B5B38"/>
    <w:rsid w:val="3347ADEB"/>
    <w:rsid w:val="335F908D"/>
    <w:rsid w:val="33717CB7"/>
    <w:rsid w:val="33986213"/>
    <w:rsid w:val="339D0518"/>
    <w:rsid w:val="33A760B2"/>
    <w:rsid w:val="33BCB93A"/>
    <w:rsid w:val="33C67C77"/>
    <w:rsid w:val="33D93EB8"/>
    <w:rsid w:val="33F6CA29"/>
    <w:rsid w:val="33FE4FAF"/>
    <w:rsid w:val="340D9248"/>
    <w:rsid w:val="34157ED3"/>
    <w:rsid w:val="341CA3A5"/>
    <w:rsid w:val="341F1C8D"/>
    <w:rsid w:val="3436358F"/>
    <w:rsid w:val="3438609E"/>
    <w:rsid w:val="3485BA04"/>
    <w:rsid w:val="348BAE51"/>
    <w:rsid w:val="34A386FB"/>
    <w:rsid w:val="34CBB453"/>
    <w:rsid w:val="34D5EB50"/>
    <w:rsid w:val="3514D1E6"/>
    <w:rsid w:val="3525A816"/>
    <w:rsid w:val="3550B8FA"/>
    <w:rsid w:val="355A0CB9"/>
    <w:rsid w:val="3578FD47"/>
    <w:rsid w:val="35954B5F"/>
    <w:rsid w:val="35CDD947"/>
    <w:rsid w:val="35D85EE4"/>
    <w:rsid w:val="35DE59DE"/>
    <w:rsid w:val="35EFDFDD"/>
    <w:rsid w:val="361A8E66"/>
    <w:rsid w:val="368275D5"/>
    <w:rsid w:val="369353AD"/>
    <w:rsid w:val="36A894F9"/>
    <w:rsid w:val="36B7A4C1"/>
    <w:rsid w:val="36CB1F3D"/>
    <w:rsid w:val="36CE7FB7"/>
    <w:rsid w:val="36E1C411"/>
    <w:rsid w:val="36FEA467"/>
    <w:rsid w:val="3710162C"/>
    <w:rsid w:val="374A3C3B"/>
    <w:rsid w:val="375969B4"/>
    <w:rsid w:val="37886391"/>
    <w:rsid w:val="37B7DD34"/>
    <w:rsid w:val="37C92C9B"/>
    <w:rsid w:val="37FF8AE2"/>
    <w:rsid w:val="3814FF60"/>
    <w:rsid w:val="38289209"/>
    <w:rsid w:val="383709EC"/>
    <w:rsid w:val="3871A270"/>
    <w:rsid w:val="389BDCA8"/>
    <w:rsid w:val="38A62A91"/>
    <w:rsid w:val="38B71206"/>
    <w:rsid w:val="38B8E981"/>
    <w:rsid w:val="38CF81DC"/>
    <w:rsid w:val="38ED2B03"/>
    <w:rsid w:val="390B29D0"/>
    <w:rsid w:val="390C60AF"/>
    <w:rsid w:val="390C7A68"/>
    <w:rsid w:val="3938CF43"/>
    <w:rsid w:val="3940AC50"/>
    <w:rsid w:val="39434E7A"/>
    <w:rsid w:val="394715BD"/>
    <w:rsid w:val="39685ABA"/>
    <w:rsid w:val="3976D4BE"/>
    <w:rsid w:val="39842EE0"/>
    <w:rsid w:val="39D1FFBA"/>
    <w:rsid w:val="39FCCBB2"/>
    <w:rsid w:val="3A20ADB9"/>
    <w:rsid w:val="3A4B7C0F"/>
    <w:rsid w:val="3A5AFEFC"/>
    <w:rsid w:val="3A7A75EC"/>
    <w:rsid w:val="3A7F6ADC"/>
    <w:rsid w:val="3A9BBF3A"/>
    <w:rsid w:val="3AC445DB"/>
    <w:rsid w:val="3AC63751"/>
    <w:rsid w:val="3ACEAF74"/>
    <w:rsid w:val="3AD323CD"/>
    <w:rsid w:val="3B08ECB9"/>
    <w:rsid w:val="3B118EF7"/>
    <w:rsid w:val="3B4AD9BA"/>
    <w:rsid w:val="3B655C4C"/>
    <w:rsid w:val="3B6B9493"/>
    <w:rsid w:val="3BA8DC4A"/>
    <w:rsid w:val="3BBB08BE"/>
    <w:rsid w:val="3BE2CA2E"/>
    <w:rsid w:val="3C05E1EC"/>
    <w:rsid w:val="3C176135"/>
    <w:rsid w:val="3C35C79E"/>
    <w:rsid w:val="3C392818"/>
    <w:rsid w:val="3C501EEB"/>
    <w:rsid w:val="3C63C43C"/>
    <w:rsid w:val="3C80399D"/>
    <w:rsid w:val="3C8CB9AF"/>
    <w:rsid w:val="3CA2833D"/>
    <w:rsid w:val="3CC41215"/>
    <w:rsid w:val="3CD37706"/>
    <w:rsid w:val="3D03795E"/>
    <w:rsid w:val="3D4409B6"/>
    <w:rsid w:val="3D779CFB"/>
    <w:rsid w:val="3D82C85E"/>
    <w:rsid w:val="3DC6D448"/>
    <w:rsid w:val="3DD21353"/>
    <w:rsid w:val="3DDB516D"/>
    <w:rsid w:val="3DE9A872"/>
    <w:rsid w:val="3DF67208"/>
    <w:rsid w:val="3E04FB9D"/>
    <w:rsid w:val="3E2BA015"/>
    <w:rsid w:val="3E3FF603"/>
    <w:rsid w:val="3E49AF71"/>
    <w:rsid w:val="3E4C66C1"/>
    <w:rsid w:val="3E61F2DD"/>
    <w:rsid w:val="3E67CCC2"/>
    <w:rsid w:val="3EADA083"/>
    <w:rsid w:val="3EADD6E1"/>
    <w:rsid w:val="3EC68A68"/>
    <w:rsid w:val="3EC8B4F1"/>
    <w:rsid w:val="3F00DDEC"/>
    <w:rsid w:val="3F01D90E"/>
    <w:rsid w:val="3F22C1CA"/>
    <w:rsid w:val="3F2B3A73"/>
    <w:rsid w:val="3F5437E5"/>
    <w:rsid w:val="3F56D0B4"/>
    <w:rsid w:val="3F5C84B7"/>
    <w:rsid w:val="3F6415F7"/>
    <w:rsid w:val="3F66134D"/>
    <w:rsid w:val="3F6CD0E8"/>
    <w:rsid w:val="3F70CBEA"/>
    <w:rsid w:val="3F8B561A"/>
    <w:rsid w:val="3FAEF477"/>
    <w:rsid w:val="3FD5D892"/>
    <w:rsid w:val="3FDF8FA2"/>
    <w:rsid w:val="3FE40E93"/>
    <w:rsid w:val="3FF58FD6"/>
    <w:rsid w:val="40153FDB"/>
    <w:rsid w:val="4022B44B"/>
    <w:rsid w:val="4046E1C7"/>
    <w:rsid w:val="408EBC30"/>
    <w:rsid w:val="40A7977E"/>
    <w:rsid w:val="40C0FFEF"/>
    <w:rsid w:val="40C29954"/>
    <w:rsid w:val="40C75565"/>
    <w:rsid w:val="40DB15C7"/>
    <w:rsid w:val="40ED0557"/>
    <w:rsid w:val="40F08233"/>
    <w:rsid w:val="40F3D263"/>
    <w:rsid w:val="410D40FD"/>
    <w:rsid w:val="410DD875"/>
    <w:rsid w:val="416BEA99"/>
    <w:rsid w:val="4188240C"/>
    <w:rsid w:val="418EFA4B"/>
    <w:rsid w:val="41A0045D"/>
    <w:rsid w:val="41AA23ED"/>
    <w:rsid w:val="41C9EA05"/>
    <w:rsid w:val="41CD378E"/>
    <w:rsid w:val="41D75345"/>
    <w:rsid w:val="41DE33BD"/>
    <w:rsid w:val="41F78A49"/>
    <w:rsid w:val="4202000F"/>
    <w:rsid w:val="420E0436"/>
    <w:rsid w:val="4220C925"/>
    <w:rsid w:val="4220FBF6"/>
    <w:rsid w:val="4223A042"/>
    <w:rsid w:val="42268009"/>
    <w:rsid w:val="422F304C"/>
    <w:rsid w:val="423443A1"/>
    <w:rsid w:val="42455C31"/>
    <w:rsid w:val="4248E30F"/>
    <w:rsid w:val="4276366A"/>
    <w:rsid w:val="427D6875"/>
    <w:rsid w:val="42887D29"/>
    <w:rsid w:val="42A9115E"/>
    <w:rsid w:val="42F992BB"/>
    <w:rsid w:val="431281A2"/>
    <w:rsid w:val="43246B62"/>
    <w:rsid w:val="432CD986"/>
    <w:rsid w:val="434F2E04"/>
    <w:rsid w:val="4350DCAC"/>
    <w:rsid w:val="435ED544"/>
    <w:rsid w:val="439841AF"/>
    <w:rsid w:val="43C45FB8"/>
    <w:rsid w:val="43D7DBAD"/>
    <w:rsid w:val="43D9695B"/>
    <w:rsid w:val="442515CF"/>
    <w:rsid w:val="44452FE8"/>
    <w:rsid w:val="4449286A"/>
    <w:rsid w:val="446ACE12"/>
    <w:rsid w:val="447BF3BA"/>
    <w:rsid w:val="4490C6E8"/>
    <w:rsid w:val="449359CB"/>
    <w:rsid w:val="44A6545D"/>
    <w:rsid w:val="44ACD9A7"/>
    <w:rsid w:val="44B29E20"/>
    <w:rsid w:val="44B8172E"/>
    <w:rsid w:val="44BE9E65"/>
    <w:rsid w:val="44EB86FC"/>
    <w:rsid w:val="44FE1B98"/>
    <w:rsid w:val="44FE6EE3"/>
    <w:rsid w:val="45372D86"/>
    <w:rsid w:val="4539FC48"/>
    <w:rsid w:val="454937C7"/>
    <w:rsid w:val="45AE48BB"/>
    <w:rsid w:val="45B9FD48"/>
    <w:rsid w:val="45BDCD33"/>
    <w:rsid w:val="45DB881C"/>
    <w:rsid w:val="45FF58DE"/>
    <w:rsid w:val="4633799D"/>
    <w:rsid w:val="46522B25"/>
    <w:rsid w:val="467A267B"/>
    <w:rsid w:val="467B89B2"/>
    <w:rsid w:val="46859FD6"/>
    <w:rsid w:val="46AA082C"/>
    <w:rsid w:val="46AAD478"/>
    <w:rsid w:val="47243169"/>
    <w:rsid w:val="4736D370"/>
    <w:rsid w:val="474A80A4"/>
    <w:rsid w:val="475F4EC6"/>
    <w:rsid w:val="47686B7D"/>
    <w:rsid w:val="47995D57"/>
    <w:rsid w:val="47A4AE79"/>
    <w:rsid w:val="47E2822B"/>
    <w:rsid w:val="47F3258A"/>
    <w:rsid w:val="4812D9AC"/>
    <w:rsid w:val="48381C79"/>
    <w:rsid w:val="48475F12"/>
    <w:rsid w:val="484CB7CA"/>
    <w:rsid w:val="485D5F46"/>
    <w:rsid w:val="48B4C677"/>
    <w:rsid w:val="492C3314"/>
    <w:rsid w:val="497431B1"/>
    <w:rsid w:val="498197F5"/>
    <w:rsid w:val="4992E233"/>
    <w:rsid w:val="49B756E3"/>
    <w:rsid w:val="49D02A17"/>
    <w:rsid w:val="4A0D4660"/>
    <w:rsid w:val="4A1AA033"/>
    <w:rsid w:val="4A421E88"/>
    <w:rsid w:val="4A62A62C"/>
    <w:rsid w:val="4A6F00F9"/>
    <w:rsid w:val="4A7C2D19"/>
    <w:rsid w:val="4AABD88C"/>
    <w:rsid w:val="4ABAB67E"/>
    <w:rsid w:val="4AC54DD0"/>
    <w:rsid w:val="4ADFA93A"/>
    <w:rsid w:val="4AEA2334"/>
    <w:rsid w:val="4AF448A8"/>
    <w:rsid w:val="4B0A48DC"/>
    <w:rsid w:val="4B73715A"/>
    <w:rsid w:val="4B73C577"/>
    <w:rsid w:val="4BA04E08"/>
    <w:rsid w:val="4BBBC2D1"/>
    <w:rsid w:val="4BC2305B"/>
    <w:rsid w:val="4C01CA75"/>
    <w:rsid w:val="4C0AD15A"/>
    <w:rsid w:val="4C1055B5"/>
    <w:rsid w:val="4C6908B9"/>
    <w:rsid w:val="4C6FEED8"/>
    <w:rsid w:val="4CC16E28"/>
    <w:rsid w:val="4CD37CFB"/>
    <w:rsid w:val="4CE0F475"/>
    <w:rsid w:val="4D294885"/>
    <w:rsid w:val="4D5240F5"/>
    <w:rsid w:val="4D5D97F8"/>
    <w:rsid w:val="4D7F6F1F"/>
    <w:rsid w:val="4D92217B"/>
    <w:rsid w:val="4DC6A6E1"/>
    <w:rsid w:val="4DDCA3F3"/>
    <w:rsid w:val="4DE56B11"/>
    <w:rsid w:val="4DE65B03"/>
    <w:rsid w:val="4DF6FE62"/>
    <w:rsid w:val="4E0B9DD0"/>
    <w:rsid w:val="4E35698C"/>
    <w:rsid w:val="4E6B5124"/>
    <w:rsid w:val="4E8E6ACF"/>
    <w:rsid w:val="4E9A6F46"/>
    <w:rsid w:val="4EEF4FC4"/>
    <w:rsid w:val="4EF939A5"/>
    <w:rsid w:val="4F33E348"/>
    <w:rsid w:val="4F3741BD"/>
    <w:rsid w:val="4F418780"/>
    <w:rsid w:val="4F5A869A"/>
    <w:rsid w:val="4F72B5FA"/>
    <w:rsid w:val="4F771293"/>
    <w:rsid w:val="4F8EB7A3"/>
    <w:rsid w:val="4F903AF0"/>
    <w:rsid w:val="4F9F8DD3"/>
    <w:rsid w:val="4FAA4EF3"/>
    <w:rsid w:val="4FCF5BFC"/>
    <w:rsid w:val="4FE8D6B0"/>
    <w:rsid w:val="4FFBFD92"/>
    <w:rsid w:val="500E5147"/>
    <w:rsid w:val="501AC182"/>
    <w:rsid w:val="504B808B"/>
    <w:rsid w:val="508BC8E2"/>
    <w:rsid w:val="50BE56A4"/>
    <w:rsid w:val="50C27FD2"/>
    <w:rsid w:val="50C3CDF0"/>
    <w:rsid w:val="50CEB64E"/>
    <w:rsid w:val="50CEFECC"/>
    <w:rsid w:val="50E57052"/>
    <w:rsid w:val="50E910BD"/>
    <w:rsid w:val="511E8F20"/>
    <w:rsid w:val="513EFC17"/>
    <w:rsid w:val="51411EC9"/>
    <w:rsid w:val="51519AED"/>
    <w:rsid w:val="5195E066"/>
    <w:rsid w:val="51B17040"/>
    <w:rsid w:val="51D32667"/>
    <w:rsid w:val="51EFA899"/>
    <w:rsid w:val="51FE7612"/>
    <w:rsid w:val="5214E5E6"/>
    <w:rsid w:val="5226D575"/>
    <w:rsid w:val="523A28B3"/>
    <w:rsid w:val="5271DBC2"/>
    <w:rsid w:val="5278A0EF"/>
    <w:rsid w:val="529DA4D4"/>
    <w:rsid w:val="52CA8DC0"/>
    <w:rsid w:val="52CE56FE"/>
    <w:rsid w:val="52D83CC2"/>
    <w:rsid w:val="52EBCE03"/>
    <w:rsid w:val="53017D1D"/>
    <w:rsid w:val="531A2D30"/>
    <w:rsid w:val="5328C6FD"/>
    <w:rsid w:val="532BCDA9"/>
    <w:rsid w:val="532D215D"/>
    <w:rsid w:val="53441BDC"/>
    <w:rsid w:val="53500328"/>
    <w:rsid w:val="53580773"/>
    <w:rsid w:val="5358FD17"/>
    <w:rsid w:val="53678775"/>
    <w:rsid w:val="53710678"/>
    <w:rsid w:val="538708C6"/>
    <w:rsid w:val="53C1CBE2"/>
    <w:rsid w:val="53E3B5AB"/>
    <w:rsid w:val="53F769A0"/>
    <w:rsid w:val="54136339"/>
    <w:rsid w:val="5439609F"/>
    <w:rsid w:val="5462F35A"/>
    <w:rsid w:val="547AA024"/>
    <w:rsid w:val="547C75E8"/>
    <w:rsid w:val="547E30ED"/>
    <w:rsid w:val="54814570"/>
    <w:rsid w:val="54815683"/>
    <w:rsid w:val="5486F1A6"/>
    <w:rsid w:val="5492D8C1"/>
    <w:rsid w:val="54B5AA13"/>
    <w:rsid w:val="54B935E8"/>
    <w:rsid w:val="54C9B89D"/>
    <w:rsid w:val="54DCE619"/>
    <w:rsid w:val="54F3D895"/>
    <w:rsid w:val="54F654E2"/>
    <w:rsid w:val="5506F841"/>
    <w:rsid w:val="551B9392"/>
    <w:rsid w:val="5547E923"/>
    <w:rsid w:val="554E37AF"/>
    <w:rsid w:val="55704373"/>
    <w:rsid w:val="55933300"/>
    <w:rsid w:val="55AC4625"/>
    <w:rsid w:val="55D6D434"/>
    <w:rsid w:val="55F9DC55"/>
    <w:rsid w:val="55F9F0EB"/>
    <w:rsid w:val="5621DB2E"/>
    <w:rsid w:val="56385C15"/>
    <w:rsid w:val="56622F88"/>
    <w:rsid w:val="56A7CE65"/>
    <w:rsid w:val="56AB7F79"/>
    <w:rsid w:val="56B1A694"/>
    <w:rsid w:val="56B959E2"/>
    <w:rsid w:val="56CC9C15"/>
    <w:rsid w:val="56FC2C2E"/>
    <w:rsid w:val="57031F97"/>
    <w:rsid w:val="570E4611"/>
    <w:rsid w:val="570ECF41"/>
    <w:rsid w:val="572D3C95"/>
    <w:rsid w:val="573E9569"/>
    <w:rsid w:val="5749C55B"/>
    <w:rsid w:val="574B08E1"/>
    <w:rsid w:val="576C9A9D"/>
    <w:rsid w:val="577C302B"/>
    <w:rsid w:val="57884B96"/>
    <w:rsid w:val="57C32470"/>
    <w:rsid w:val="57D00010"/>
    <w:rsid w:val="57EC75F4"/>
    <w:rsid w:val="57FCC03F"/>
    <w:rsid w:val="582223B9"/>
    <w:rsid w:val="582E8A93"/>
    <w:rsid w:val="5838CD89"/>
    <w:rsid w:val="584F75AE"/>
    <w:rsid w:val="588E56C4"/>
    <w:rsid w:val="58B1F4B5"/>
    <w:rsid w:val="58C6C079"/>
    <w:rsid w:val="58D21EAD"/>
    <w:rsid w:val="58E2F4F3"/>
    <w:rsid w:val="58EAC0BB"/>
    <w:rsid w:val="59038AAA"/>
    <w:rsid w:val="5921DB19"/>
    <w:rsid w:val="593A9892"/>
    <w:rsid w:val="593B300A"/>
    <w:rsid w:val="595F1211"/>
    <w:rsid w:val="59715F01"/>
    <w:rsid w:val="5989109E"/>
    <w:rsid w:val="598AAAD1"/>
    <w:rsid w:val="59A71969"/>
    <w:rsid w:val="59BC353E"/>
    <w:rsid w:val="59F0B9A5"/>
    <w:rsid w:val="59FC225E"/>
    <w:rsid w:val="5A0F0B68"/>
    <w:rsid w:val="5A128FC6"/>
    <w:rsid w:val="5A3B1993"/>
    <w:rsid w:val="5A3C91B8"/>
    <w:rsid w:val="5A3E6867"/>
    <w:rsid w:val="5A538860"/>
    <w:rsid w:val="5A618C28"/>
    <w:rsid w:val="5A643A0E"/>
    <w:rsid w:val="5A7D0FFF"/>
    <w:rsid w:val="5A82122B"/>
    <w:rsid w:val="5A968BF0"/>
    <w:rsid w:val="5A96CDB4"/>
    <w:rsid w:val="5AEB1CF7"/>
    <w:rsid w:val="5AFA2DBA"/>
    <w:rsid w:val="5B92E3F9"/>
    <w:rsid w:val="5BA95A48"/>
    <w:rsid w:val="5BAA45EE"/>
    <w:rsid w:val="5BB6D03B"/>
    <w:rsid w:val="5C026977"/>
    <w:rsid w:val="5C034297"/>
    <w:rsid w:val="5C07FF98"/>
    <w:rsid w:val="5C0AC21F"/>
    <w:rsid w:val="5C0F38EA"/>
    <w:rsid w:val="5C277A58"/>
    <w:rsid w:val="5C709348"/>
    <w:rsid w:val="5C7977A2"/>
    <w:rsid w:val="5C9029D6"/>
    <w:rsid w:val="5C9059DF"/>
    <w:rsid w:val="5CF9476B"/>
    <w:rsid w:val="5D038A70"/>
    <w:rsid w:val="5D06AF06"/>
    <w:rsid w:val="5D093413"/>
    <w:rsid w:val="5D0F479F"/>
    <w:rsid w:val="5D72C3C0"/>
    <w:rsid w:val="5DBB1A2E"/>
    <w:rsid w:val="5DC85E0E"/>
    <w:rsid w:val="5DC98895"/>
    <w:rsid w:val="5DCD1395"/>
    <w:rsid w:val="5DD7A0A7"/>
    <w:rsid w:val="5DF2408F"/>
    <w:rsid w:val="5DFCE374"/>
    <w:rsid w:val="5E3474F7"/>
    <w:rsid w:val="5E52CECE"/>
    <w:rsid w:val="5E605F95"/>
    <w:rsid w:val="5E6280A6"/>
    <w:rsid w:val="5E732334"/>
    <w:rsid w:val="5E740EFB"/>
    <w:rsid w:val="5E85A262"/>
    <w:rsid w:val="5E9BD7C8"/>
    <w:rsid w:val="5E9EB629"/>
    <w:rsid w:val="5EAA2730"/>
    <w:rsid w:val="5EB4991D"/>
    <w:rsid w:val="5EE69AFA"/>
    <w:rsid w:val="5F342C41"/>
    <w:rsid w:val="5F61463F"/>
    <w:rsid w:val="5F8B3E1F"/>
    <w:rsid w:val="5F947BF2"/>
    <w:rsid w:val="5F96C8A9"/>
    <w:rsid w:val="5FF41599"/>
    <w:rsid w:val="5FFF8B74"/>
    <w:rsid w:val="601D0FA2"/>
    <w:rsid w:val="602AF3E0"/>
    <w:rsid w:val="6033307C"/>
    <w:rsid w:val="60382C41"/>
    <w:rsid w:val="604C8434"/>
    <w:rsid w:val="6050EC60"/>
    <w:rsid w:val="6058329C"/>
    <w:rsid w:val="60943C0B"/>
    <w:rsid w:val="609F2A0F"/>
    <w:rsid w:val="60A7E0F9"/>
    <w:rsid w:val="60C9B302"/>
    <w:rsid w:val="60EA5B3A"/>
    <w:rsid w:val="6122AF06"/>
    <w:rsid w:val="61243100"/>
    <w:rsid w:val="6154298A"/>
    <w:rsid w:val="6156CE89"/>
    <w:rsid w:val="61683C31"/>
    <w:rsid w:val="6182C5A9"/>
    <w:rsid w:val="61A7C9C6"/>
    <w:rsid w:val="61ACCDEF"/>
    <w:rsid w:val="61C6C30F"/>
    <w:rsid w:val="61DA371D"/>
    <w:rsid w:val="6203D425"/>
    <w:rsid w:val="6210E6C9"/>
    <w:rsid w:val="6213CE89"/>
    <w:rsid w:val="6260CDCE"/>
    <w:rsid w:val="628B3067"/>
    <w:rsid w:val="6299A422"/>
    <w:rsid w:val="62E565D4"/>
    <w:rsid w:val="62F8F7DE"/>
    <w:rsid w:val="6309DF3D"/>
    <w:rsid w:val="631D063B"/>
    <w:rsid w:val="6326CF4D"/>
    <w:rsid w:val="6355E83A"/>
    <w:rsid w:val="637098F7"/>
    <w:rsid w:val="63968290"/>
    <w:rsid w:val="63A7FBC4"/>
    <w:rsid w:val="63BBC55D"/>
    <w:rsid w:val="63C5AB21"/>
    <w:rsid w:val="6403E9F5"/>
    <w:rsid w:val="64155BBA"/>
    <w:rsid w:val="641568E2"/>
    <w:rsid w:val="641A7223"/>
    <w:rsid w:val="642D3623"/>
    <w:rsid w:val="643D9574"/>
    <w:rsid w:val="644EF789"/>
    <w:rsid w:val="64646A43"/>
    <w:rsid w:val="6471BF64"/>
    <w:rsid w:val="64B28B5D"/>
    <w:rsid w:val="64BA6035"/>
    <w:rsid w:val="64DDB4C2"/>
    <w:rsid w:val="650D7660"/>
    <w:rsid w:val="65350B7A"/>
    <w:rsid w:val="65423919"/>
    <w:rsid w:val="658BB67D"/>
    <w:rsid w:val="6591E5D9"/>
    <w:rsid w:val="659AB6C7"/>
    <w:rsid w:val="65A36DC5"/>
    <w:rsid w:val="65B2CCDA"/>
    <w:rsid w:val="65C1AB10"/>
    <w:rsid w:val="65C9EFD1"/>
    <w:rsid w:val="65CE7E40"/>
    <w:rsid w:val="65E5BC69"/>
    <w:rsid w:val="65FFD5FD"/>
    <w:rsid w:val="661A00F4"/>
    <w:rsid w:val="662A35FE"/>
    <w:rsid w:val="6644CCEC"/>
    <w:rsid w:val="664A82DC"/>
    <w:rsid w:val="668894EB"/>
    <w:rsid w:val="669B543F"/>
    <w:rsid w:val="66A01AE3"/>
    <w:rsid w:val="66AA8AE1"/>
    <w:rsid w:val="6714B453"/>
    <w:rsid w:val="672E8DAD"/>
    <w:rsid w:val="675956CF"/>
    <w:rsid w:val="675AA761"/>
    <w:rsid w:val="675C3C34"/>
    <w:rsid w:val="677FEA2E"/>
    <w:rsid w:val="67A0EF98"/>
    <w:rsid w:val="67A76FCA"/>
    <w:rsid w:val="67ADE4CA"/>
    <w:rsid w:val="67ED5E24"/>
    <w:rsid w:val="680983AF"/>
    <w:rsid w:val="6843E69D"/>
    <w:rsid w:val="68982025"/>
    <w:rsid w:val="689E6483"/>
    <w:rsid w:val="68B777BE"/>
    <w:rsid w:val="68BFACDA"/>
    <w:rsid w:val="68C2AB81"/>
    <w:rsid w:val="68EC59AD"/>
    <w:rsid w:val="69042F92"/>
    <w:rsid w:val="692637CB"/>
    <w:rsid w:val="694E6A0F"/>
    <w:rsid w:val="6950EF2D"/>
    <w:rsid w:val="698895C9"/>
    <w:rsid w:val="6992F4FA"/>
    <w:rsid w:val="69B56618"/>
    <w:rsid w:val="69CEE0CE"/>
    <w:rsid w:val="69E66301"/>
    <w:rsid w:val="6A1DBD81"/>
    <w:rsid w:val="6A6DE056"/>
    <w:rsid w:val="6AABD944"/>
    <w:rsid w:val="6ABC7CA3"/>
    <w:rsid w:val="6AC11C57"/>
    <w:rsid w:val="6B0CC1D3"/>
    <w:rsid w:val="6B43EA3B"/>
    <w:rsid w:val="6B453B91"/>
    <w:rsid w:val="6B59DAFF"/>
    <w:rsid w:val="6B6E1C70"/>
    <w:rsid w:val="6B7648C5"/>
    <w:rsid w:val="6B787A3C"/>
    <w:rsid w:val="6B7C2632"/>
    <w:rsid w:val="6B8A3280"/>
    <w:rsid w:val="6B9ECDD1"/>
    <w:rsid w:val="6BD35754"/>
    <w:rsid w:val="6BD925F8"/>
    <w:rsid w:val="6BDA54E8"/>
    <w:rsid w:val="6BDE6C08"/>
    <w:rsid w:val="6BDF9AF8"/>
    <w:rsid w:val="6BF2B2FC"/>
    <w:rsid w:val="6C12F16E"/>
    <w:rsid w:val="6C21ECA0"/>
    <w:rsid w:val="6C2C370B"/>
    <w:rsid w:val="6C8B8FDF"/>
    <w:rsid w:val="6D17E53A"/>
    <w:rsid w:val="6D29FAD3"/>
    <w:rsid w:val="6D34E0D3"/>
    <w:rsid w:val="6D4782EB"/>
    <w:rsid w:val="6D4F5560"/>
    <w:rsid w:val="6D5B4860"/>
    <w:rsid w:val="6D6FBBA3"/>
    <w:rsid w:val="6D8B957B"/>
    <w:rsid w:val="6DA322B5"/>
    <w:rsid w:val="6DB64498"/>
    <w:rsid w:val="6DC4064A"/>
    <w:rsid w:val="6DF124EB"/>
    <w:rsid w:val="6DFE860B"/>
    <w:rsid w:val="6E08255B"/>
    <w:rsid w:val="6E085152"/>
    <w:rsid w:val="6E1DDA2C"/>
    <w:rsid w:val="6E31BF41"/>
    <w:rsid w:val="6E4BA6EE"/>
    <w:rsid w:val="6E6BA17C"/>
    <w:rsid w:val="6E8B8774"/>
    <w:rsid w:val="6EA026E2"/>
    <w:rsid w:val="6ED5D71B"/>
    <w:rsid w:val="6EE54C85"/>
    <w:rsid w:val="6EEAB9A4"/>
    <w:rsid w:val="6F13249A"/>
    <w:rsid w:val="6F2A97A2"/>
    <w:rsid w:val="6F4F5370"/>
    <w:rsid w:val="6F5D99EA"/>
    <w:rsid w:val="6F8EF1A7"/>
    <w:rsid w:val="6FAAF350"/>
    <w:rsid w:val="6FBB5946"/>
    <w:rsid w:val="6FF5DE76"/>
    <w:rsid w:val="7039EA6F"/>
    <w:rsid w:val="7056B4CC"/>
    <w:rsid w:val="707139BD"/>
    <w:rsid w:val="707F1D3E"/>
    <w:rsid w:val="70C3036C"/>
    <w:rsid w:val="70CCB65F"/>
    <w:rsid w:val="70E38B74"/>
    <w:rsid w:val="7123D19C"/>
    <w:rsid w:val="7138710A"/>
    <w:rsid w:val="713DDCBF"/>
    <w:rsid w:val="717BB534"/>
    <w:rsid w:val="71A2851D"/>
    <w:rsid w:val="71CC7682"/>
    <w:rsid w:val="72380100"/>
    <w:rsid w:val="723F20A6"/>
    <w:rsid w:val="724165CB"/>
    <w:rsid w:val="72566460"/>
    <w:rsid w:val="72656A2A"/>
    <w:rsid w:val="7296D260"/>
    <w:rsid w:val="72AC72F2"/>
    <w:rsid w:val="72B0E246"/>
    <w:rsid w:val="72B1AB94"/>
    <w:rsid w:val="72C312C1"/>
    <w:rsid w:val="72C768DB"/>
    <w:rsid w:val="72F3F492"/>
    <w:rsid w:val="7302DF96"/>
    <w:rsid w:val="73190589"/>
    <w:rsid w:val="731C6603"/>
    <w:rsid w:val="73274922"/>
    <w:rsid w:val="73359F17"/>
    <w:rsid w:val="7343CD93"/>
    <w:rsid w:val="73469C18"/>
    <w:rsid w:val="7367E23C"/>
    <w:rsid w:val="73B73A5B"/>
    <w:rsid w:val="73B8E000"/>
    <w:rsid w:val="73D13E14"/>
    <w:rsid w:val="73DAAD90"/>
    <w:rsid w:val="73FA7CF0"/>
    <w:rsid w:val="7404D239"/>
    <w:rsid w:val="7413CC8B"/>
    <w:rsid w:val="74265580"/>
    <w:rsid w:val="74331490"/>
    <w:rsid w:val="744AEC3F"/>
    <w:rsid w:val="745AE3C2"/>
    <w:rsid w:val="7460339E"/>
    <w:rsid w:val="74A11E05"/>
    <w:rsid w:val="74A1B57D"/>
    <w:rsid w:val="74C91CDE"/>
    <w:rsid w:val="74DAF65A"/>
    <w:rsid w:val="74F2DC6D"/>
    <w:rsid w:val="74F63CE7"/>
    <w:rsid w:val="74FA62C5"/>
    <w:rsid w:val="7503A89F"/>
    <w:rsid w:val="751ACB38"/>
    <w:rsid w:val="754715F5"/>
    <w:rsid w:val="7555AC80"/>
    <w:rsid w:val="75680FAC"/>
    <w:rsid w:val="75816A6C"/>
    <w:rsid w:val="758C3EBA"/>
    <w:rsid w:val="75A64EA0"/>
    <w:rsid w:val="75B7AA3A"/>
    <w:rsid w:val="75C0924A"/>
    <w:rsid w:val="75DF6E38"/>
    <w:rsid w:val="75FB7DCC"/>
    <w:rsid w:val="761A5A7D"/>
    <w:rsid w:val="76363B63"/>
    <w:rsid w:val="76504EB6"/>
    <w:rsid w:val="76506426"/>
    <w:rsid w:val="7653B23E"/>
    <w:rsid w:val="7658ECF5"/>
    <w:rsid w:val="76A0835B"/>
    <w:rsid w:val="76A3196B"/>
    <w:rsid w:val="76A9E42E"/>
    <w:rsid w:val="76B34955"/>
    <w:rsid w:val="76C16134"/>
    <w:rsid w:val="76C86960"/>
    <w:rsid w:val="76DE594A"/>
    <w:rsid w:val="76E1862A"/>
    <w:rsid w:val="771B9584"/>
    <w:rsid w:val="771C95C0"/>
    <w:rsid w:val="7722541A"/>
    <w:rsid w:val="774F1ECB"/>
    <w:rsid w:val="7752573E"/>
    <w:rsid w:val="77682F0F"/>
    <w:rsid w:val="776FB3FB"/>
    <w:rsid w:val="7770FDFC"/>
    <w:rsid w:val="7779EDC0"/>
    <w:rsid w:val="77B145E0"/>
    <w:rsid w:val="77CFC5CA"/>
    <w:rsid w:val="77E4EEC8"/>
    <w:rsid w:val="789E0537"/>
    <w:rsid w:val="78BE3813"/>
    <w:rsid w:val="7911F861"/>
    <w:rsid w:val="794458D1"/>
    <w:rsid w:val="798500B1"/>
    <w:rsid w:val="7985C35A"/>
    <w:rsid w:val="79A0407A"/>
    <w:rsid w:val="79ABA53F"/>
    <w:rsid w:val="79D06BA5"/>
    <w:rsid w:val="79EF23A8"/>
    <w:rsid w:val="7A03BC9B"/>
    <w:rsid w:val="7A0ADEE0"/>
    <w:rsid w:val="7A28FF68"/>
    <w:rsid w:val="7A413126"/>
    <w:rsid w:val="7A41C3A2"/>
    <w:rsid w:val="7A60E548"/>
    <w:rsid w:val="7A6E282D"/>
    <w:rsid w:val="7A9619E6"/>
    <w:rsid w:val="7A96BBF6"/>
    <w:rsid w:val="7A97209D"/>
    <w:rsid w:val="7ABD2DB3"/>
    <w:rsid w:val="7ACA8290"/>
    <w:rsid w:val="7ACEEEEF"/>
    <w:rsid w:val="7B0607F1"/>
    <w:rsid w:val="7B1F6D23"/>
    <w:rsid w:val="7B4F081C"/>
    <w:rsid w:val="7B8C1280"/>
    <w:rsid w:val="7B8D6233"/>
    <w:rsid w:val="7BA3FA44"/>
    <w:rsid w:val="7BB17610"/>
    <w:rsid w:val="7BB309A7"/>
    <w:rsid w:val="7BC49CF8"/>
    <w:rsid w:val="7BD93C66"/>
    <w:rsid w:val="7BE87C1E"/>
    <w:rsid w:val="7C028EE5"/>
    <w:rsid w:val="7C30450D"/>
    <w:rsid w:val="7C37ABC3"/>
    <w:rsid w:val="7C72D319"/>
    <w:rsid w:val="7C805ADD"/>
    <w:rsid w:val="7C923E3F"/>
    <w:rsid w:val="7C96D1C6"/>
    <w:rsid w:val="7CA5E83E"/>
    <w:rsid w:val="7CAACF24"/>
    <w:rsid w:val="7CB599BB"/>
    <w:rsid w:val="7CDC3F11"/>
    <w:rsid w:val="7CF07221"/>
    <w:rsid w:val="7CF5CEF6"/>
    <w:rsid w:val="7D15B4EE"/>
    <w:rsid w:val="7D18DDCE"/>
    <w:rsid w:val="7D282530"/>
    <w:rsid w:val="7D352C41"/>
    <w:rsid w:val="7D35C3B9"/>
    <w:rsid w:val="7D3896B9"/>
    <w:rsid w:val="7D4A087E"/>
    <w:rsid w:val="7D5E85B5"/>
    <w:rsid w:val="7D775611"/>
    <w:rsid w:val="7D9A3BF9"/>
    <w:rsid w:val="7DE7411B"/>
    <w:rsid w:val="7E0F8452"/>
    <w:rsid w:val="7E24DCFF"/>
    <w:rsid w:val="7E58314E"/>
    <w:rsid w:val="7E6FC026"/>
    <w:rsid w:val="7E74CBF7"/>
    <w:rsid w:val="7E7F5C69"/>
    <w:rsid w:val="7E841928"/>
    <w:rsid w:val="7E86399F"/>
    <w:rsid w:val="7E971A67"/>
    <w:rsid w:val="7EA7859E"/>
    <w:rsid w:val="7ED5CDD3"/>
    <w:rsid w:val="7EF84921"/>
    <w:rsid w:val="7F174344"/>
    <w:rsid w:val="7F5A3ADC"/>
    <w:rsid w:val="7F5FC467"/>
    <w:rsid w:val="7F62EBB1"/>
    <w:rsid w:val="7F8BB516"/>
    <w:rsid w:val="7F9012DB"/>
    <w:rsid w:val="7FB32C17"/>
    <w:rsid w:val="7FB8F7BE"/>
    <w:rsid w:val="7FCB8DA9"/>
    <w:rsid w:val="7FD89EB8"/>
    <w:rsid w:val="7FE16C5B"/>
    <w:rsid w:val="7FEB41CB"/>
    <w:rsid w:val="7FF8D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80A22"/>
  <w15:chartTrackingRefBased/>
  <w15:docId w15:val="{15FC33AC-79A4-4EC7-89E7-05FE27EB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32"/>
        <w:szCs w:val="3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06B"/>
    <w:pPr>
      <w:widowControl w:val="0"/>
      <w:ind w:left="284" w:firstLine="567"/>
      <w:jc w:val="both"/>
    </w:pPr>
    <w:rPr>
      <w:sz w:val="24"/>
      <w:szCs w:val="24"/>
    </w:rPr>
  </w:style>
  <w:style w:type="paragraph" w:styleId="Heading1">
    <w:name w:val="heading 1"/>
    <w:basedOn w:val="Normal"/>
    <w:next w:val="Mcph"/>
    <w:link w:val="Heading1Char"/>
    <w:uiPriority w:val="9"/>
    <w:qFormat/>
    <w:rsid w:val="00AA1722"/>
    <w:pPr>
      <w:keepNext/>
      <w:keepLines/>
      <w:numPr>
        <w:numId w:val="4"/>
      </w:numPr>
      <w:pBdr>
        <w:top w:val="single" w:sz="12" w:space="1" w:color="538135" w:themeColor="accent6" w:themeShade="BF"/>
        <w:bottom w:val="single" w:sz="12" w:space="1" w:color="538135" w:themeColor="accent6" w:themeShade="BF"/>
      </w:pBdr>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326DC"/>
    <w:pPr>
      <w:keepNext/>
      <w:keepLines/>
      <w:widowControl/>
      <w:numPr>
        <w:ilvl w:val="1"/>
        <w:numId w:val="11"/>
      </w:numPr>
      <w:spacing w:before="40" w:after="0"/>
      <w:ind w:left="792"/>
      <w:jc w:val="left"/>
      <w:outlineLvl w:val="1"/>
    </w:pPr>
    <w:rPr>
      <w:rFonts w:ascii="Arial" w:eastAsiaTheme="majorEastAsia" w:hAnsi="Arial"/>
      <w:b/>
      <w:bCs/>
      <w:color w:val="385623" w:themeColor="accent6" w:themeShade="80"/>
      <w:sz w:val="28"/>
      <w:lang w:val="en-US"/>
    </w:rPr>
  </w:style>
  <w:style w:type="paragraph" w:styleId="Heading3">
    <w:name w:val="heading 3"/>
    <w:basedOn w:val="Heading2"/>
    <w:next w:val="Normal"/>
    <w:link w:val="Heading3Char"/>
    <w:uiPriority w:val="9"/>
    <w:unhideWhenUsed/>
    <w:qFormat/>
    <w:rsid w:val="00C970E5"/>
    <w:pPr>
      <w:numPr>
        <w:ilvl w:val="2"/>
      </w:numPr>
      <w:ind w:left="993" w:hanging="436"/>
      <w:jc w:val="both"/>
      <w:outlineLvl w:val="2"/>
    </w:pPr>
    <w:rPr>
      <w:color w:val="002060"/>
      <w:szCs w:val="32"/>
    </w:rPr>
  </w:style>
  <w:style w:type="paragraph" w:styleId="Heading4">
    <w:name w:val="heading 4"/>
    <w:basedOn w:val="Normal"/>
    <w:next w:val="Normal"/>
    <w:link w:val="Heading4Char"/>
    <w:uiPriority w:val="9"/>
    <w:semiHidden/>
    <w:unhideWhenUsed/>
    <w:qFormat/>
    <w:rsid w:val="003408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85D21"/>
    <w:pPr>
      <w:spacing w:after="0" w:line="240" w:lineRule="auto"/>
    </w:pPr>
    <w:rPr>
      <w:sz w:val="20"/>
      <w:szCs w:val="20"/>
    </w:rPr>
  </w:style>
  <w:style w:type="character" w:customStyle="1" w:styleId="FootnoteTextChar">
    <w:name w:val="Footnote Text Char"/>
    <w:basedOn w:val="DefaultParagraphFont"/>
    <w:link w:val="FootnoteText"/>
    <w:uiPriority w:val="99"/>
    <w:rsid w:val="00F85D21"/>
    <w:rPr>
      <w:sz w:val="20"/>
      <w:szCs w:val="20"/>
    </w:rPr>
  </w:style>
  <w:style w:type="character" w:styleId="FootnoteReference">
    <w:name w:val="footnote reference"/>
    <w:basedOn w:val="DefaultParagraphFont"/>
    <w:uiPriority w:val="99"/>
    <w:semiHidden/>
    <w:unhideWhenUsed/>
    <w:rsid w:val="00F85D21"/>
    <w:rPr>
      <w:vertAlign w:val="superscript"/>
    </w:rPr>
  </w:style>
  <w:style w:type="paragraph" w:styleId="Header">
    <w:name w:val="header"/>
    <w:basedOn w:val="Normal"/>
    <w:link w:val="HeaderChar"/>
    <w:uiPriority w:val="99"/>
    <w:unhideWhenUsed/>
    <w:rsid w:val="00124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7EE"/>
  </w:style>
  <w:style w:type="paragraph" w:styleId="Footer">
    <w:name w:val="footer"/>
    <w:basedOn w:val="Normal"/>
    <w:link w:val="FooterChar"/>
    <w:uiPriority w:val="99"/>
    <w:unhideWhenUsed/>
    <w:rsid w:val="00124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7EE"/>
  </w:style>
  <w:style w:type="paragraph" w:customStyle="1" w:styleId="Tiuchun">
    <w:name w:val="Tiêu đề chuẩn"/>
    <w:basedOn w:val="Title"/>
    <w:next w:val="Title"/>
    <w:link w:val="TiuchunChar"/>
    <w:autoRedefine/>
    <w:rsid w:val="000A46DA"/>
    <w:pPr>
      <w:framePr w:wrap="notBeside" w:vAnchor="text" w:hAnchor="text" w:y="1"/>
      <w:pBdr>
        <w:top w:val="single" w:sz="4" w:space="10" w:color="4472C4" w:themeColor="accent1"/>
        <w:bottom w:val="single" w:sz="4" w:space="10" w:color="4472C4" w:themeColor="accent1"/>
      </w:pBdr>
      <w:ind w:left="720" w:right="864"/>
      <w:contextualSpacing w:val="0"/>
      <w:jc w:val="left"/>
    </w:pPr>
    <w:rPr>
      <w:rFonts w:ascii="Arial" w:hAnsi="Arial" w:cs="Arial"/>
      <w:b/>
      <w:bCs/>
      <w:color w:val="92D050"/>
      <w:sz w:val="28"/>
      <w:szCs w:val="28"/>
      <w:lang w:val="en-US"/>
    </w:rPr>
  </w:style>
  <w:style w:type="character" w:customStyle="1" w:styleId="Heading1Char">
    <w:name w:val="Heading 1 Char"/>
    <w:basedOn w:val="DefaultParagraphFont"/>
    <w:link w:val="Heading1"/>
    <w:uiPriority w:val="9"/>
    <w:rsid w:val="00AA1722"/>
    <w:rPr>
      <w:rFonts w:eastAsiaTheme="majorEastAsia"/>
      <w:b/>
      <w:bCs/>
    </w:rPr>
  </w:style>
  <w:style w:type="paragraph" w:styleId="Title">
    <w:name w:val="Title"/>
    <w:basedOn w:val="Normal"/>
    <w:next w:val="Normal"/>
    <w:link w:val="TitleChar"/>
    <w:uiPriority w:val="10"/>
    <w:qFormat/>
    <w:rsid w:val="000A4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6DA"/>
    <w:rPr>
      <w:rFonts w:asciiTheme="majorHAnsi" w:eastAsiaTheme="majorEastAsia" w:hAnsiTheme="majorHAnsi" w:cstheme="majorBidi"/>
      <w:spacing w:val="-10"/>
      <w:kern w:val="28"/>
      <w:sz w:val="56"/>
      <w:szCs w:val="56"/>
    </w:rPr>
  </w:style>
  <w:style w:type="character" w:customStyle="1" w:styleId="TiuchunChar">
    <w:name w:val="Tiêu đề chuẩn Char"/>
    <w:basedOn w:val="TitleChar"/>
    <w:link w:val="Tiuchun"/>
    <w:rsid w:val="000A46DA"/>
    <w:rPr>
      <w:rFonts w:ascii="Arial" w:eastAsiaTheme="majorEastAsia" w:hAnsi="Arial" w:cs="Arial"/>
      <w:b/>
      <w:bCs/>
      <w:i/>
      <w:iCs/>
      <w:color w:val="92D050"/>
      <w:spacing w:val="-10"/>
      <w:kern w:val="28"/>
      <w:sz w:val="28"/>
      <w:szCs w:val="28"/>
      <w:lang w:val="en-US"/>
    </w:rPr>
  </w:style>
  <w:style w:type="paragraph" w:customStyle="1" w:styleId="Mcph">
    <w:name w:val="Mục phụ"/>
    <w:basedOn w:val="Heading1"/>
    <w:link w:val="McphChar"/>
    <w:rsid w:val="007044C3"/>
    <w:pPr>
      <w:pBdr>
        <w:top w:val="single" w:sz="12" w:space="1" w:color="70AD47" w:themeColor="accent6"/>
        <w:bottom w:val="single" w:sz="12" w:space="1" w:color="70AD47" w:themeColor="accent6"/>
      </w:pBdr>
    </w:pPr>
    <w:rPr>
      <w:lang w:val="en-US"/>
    </w:rPr>
  </w:style>
  <w:style w:type="paragraph" w:customStyle="1" w:styleId="11">
    <w:name w:val="1.1"/>
    <w:basedOn w:val="Heading2"/>
    <w:link w:val="11Char"/>
    <w:rsid w:val="004C0482"/>
    <w:rPr>
      <w:rFonts w:cs="Arial"/>
      <w:b w:val="0"/>
      <w:bCs w:val="0"/>
    </w:rPr>
  </w:style>
  <w:style w:type="character" w:customStyle="1" w:styleId="McphChar">
    <w:name w:val="Mục phụ Char"/>
    <w:basedOn w:val="Heading1Char"/>
    <w:link w:val="Mcph"/>
    <w:rsid w:val="007044C3"/>
    <w:rPr>
      <w:rFonts w:eastAsiaTheme="majorEastAsia"/>
      <w:b/>
      <w:bCs/>
      <w:lang w:val="en-US"/>
    </w:rPr>
  </w:style>
  <w:style w:type="paragraph" w:customStyle="1" w:styleId="111">
    <w:name w:val="1.1.1"/>
    <w:basedOn w:val="Heading3"/>
    <w:next w:val="Normal"/>
    <w:link w:val="111Char"/>
    <w:rsid w:val="000E3301"/>
    <w:pPr>
      <w:numPr>
        <w:ilvl w:val="1"/>
        <w:numId w:val="1"/>
      </w:numPr>
    </w:pPr>
    <w:rPr>
      <w:b w:val="0"/>
      <w:color w:val="1F3864" w:themeColor="accent1" w:themeShade="80"/>
    </w:rPr>
  </w:style>
  <w:style w:type="character" w:customStyle="1" w:styleId="Heading2Char">
    <w:name w:val="Heading 2 Char"/>
    <w:basedOn w:val="DefaultParagraphFont"/>
    <w:link w:val="Heading2"/>
    <w:uiPriority w:val="9"/>
    <w:rsid w:val="00B326DC"/>
    <w:rPr>
      <w:rFonts w:ascii="Arial" w:eastAsiaTheme="majorEastAsia" w:hAnsi="Arial"/>
      <w:b/>
      <w:bCs/>
      <w:color w:val="385623" w:themeColor="accent6" w:themeShade="80"/>
      <w:sz w:val="28"/>
      <w:szCs w:val="24"/>
      <w:lang w:val="en-US"/>
    </w:rPr>
  </w:style>
  <w:style w:type="character" w:customStyle="1" w:styleId="11Char">
    <w:name w:val="1.1 Char"/>
    <w:basedOn w:val="Heading2Char"/>
    <w:link w:val="11"/>
    <w:rsid w:val="004C0482"/>
    <w:rPr>
      <w:rFonts w:ascii="Arial" w:eastAsiaTheme="majorEastAsia" w:hAnsi="Arial" w:cs="Arial"/>
      <w:b w:val="0"/>
      <w:bCs w:val="0"/>
      <w:color w:val="385623" w:themeColor="accent6" w:themeShade="80"/>
      <w:sz w:val="28"/>
      <w:szCs w:val="24"/>
      <w:lang w:val="en-US"/>
    </w:rPr>
  </w:style>
  <w:style w:type="paragraph" w:customStyle="1" w:styleId="11s">
    <w:name w:val="1.1 s"/>
    <w:basedOn w:val="11"/>
    <w:next w:val="Normal"/>
    <w:link w:val="11sChar"/>
    <w:rsid w:val="000E3301"/>
    <w:pPr>
      <w:numPr>
        <w:numId w:val="2"/>
      </w:numPr>
    </w:pPr>
    <w:rPr>
      <w:szCs w:val="32"/>
    </w:rPr>
  </w:style>
  <w:style w:type="character" w:customStyle="1" w:styleId="111Char">
    <w:name w:val="1.1.1 Char"/>
    <w:basedOn w:val="Heading2Char"/>
    <w:link w:val="111"/>
    <w:rsid w:val="000E3301"/>
    <w:rPr>
      <w:rFonts w:ascii="Arial" w:eastAsiaTheme="majorEastAsia" w:hAnsi="Arial"/>
      <w:b w:val="0"/>
      <w:bCs/>
      <w:color w:val="1F3864" w:themeColor="accent1" w:themeShade="80"/>
      <w:sz w:val="28"/>
      <w:szCs w:val="24"/>
      <w:lang w:val="en-US"/>
    </w:rPr>
  </w:style>
  <w:style w:type="character" w:customStyle="1" w:styleId="Heading3Char">
    <w:name w:val="Heading 3 Char"/>
    <w:basedOn w:val="DefaultParagraphFont"/>
    <w:link w:val="Heading3"/>
    <w:uiPriority w:val="9"/>
    <w:rsid w:val="00C970E5"/>
    <w:rPr>
      <w:rFonts w:ascii="Arial" w:eastAsiaTheme="majorEastAsia" w:hAnsi="Arial"/>
      <w:b/>
      <w:bCs/>
      <w:color w:val="002060"/>
      <w:sz w:val="28"/>
      <w:lang w:val="en-US"/>
    </w:rPr>
  </w:style>
  <w:style w:type="paragraph" w:styleId="ListParagraph">
    <w:name w:val="List Paragraph"/>
    <w:basedOn w:val="Normal"/>
    <w:link w:val="ListParagraphChar"/>
    <w:uiPriority w:val="34"/>
    <w:qFormat/>
    <w:rsid w:val="002377A7"/>
    <w:pPr>
      <w:numPr>
        <w:numId w:val="3"/>
      </w:numPr>
      <w:contextualSpacing/>
    </w:pPr>
  </w:style>
  <w:style w:type="character" w:customStyle="1" w:styleId="11sChar">
    <w:name w:val="1.1 s Char"/>
    <w:basedOn w:val="11Char"/>
    <w:link w:val="11s"/>
    <w:rsid w:val="000E3301"/>
    <w:rPr>
      <w:rFonts w:ascii="Arial" w:eastAsiaTheme="majorEastAsia" w:hAnsi="Arial" w:cs="Arial"/>
      <w:b w:val="0"/>
      <w:bCs w:val="0"/>
      <w:color w:val="385623" w:themeColor="accent6" w:themeShade="80"/>
      <w:sz w:val="28"/>
      <w:szCs w:val="24"/>
      <w:lang w:val="en-US"/>
    </w:rPr>
  </w:style>
  <w:style w:type="paragraph" w:customStyle="1" w:styleId="111s">
    <w:name w:val="1.1.1 s"/>
    <w:basedOn w:val="ListParagraph"/>
    <w:link w:val="111sChar"/>
    <w:rsid w:val="00E27F23"/>
    <w:pPr>
      <w:numPr>
        <w:ilvl w:val="2"/>
        <w:numId w:val="2"/>
      </w:numPr>
    </w:pPr>
    <w:rPr>
      <w:rFonts w:ascii="Arial" w:hAnsi="Arial" w:cs="Arial"/>
      <w:b/>
      <w:bCs/>
      <w:color w:val="002060"/>
      <w:sz w:val="28"/>
      <w:szCs w:val="28"/>
      <w:lang w:val="en-US"/>
    </w:rPr>
  </w:style>
  <w:style w:type="paragraph" w:customStyle="1" w:styleId="110">
    <w:name w:val="1.1."/>
    <w:basedOn w:val="11s"/>
    <w:link w:val="11Char0"/>
    <w:qFormat/>
    <w:rsid w:val="008B6CA1"/>
    <w:pPr>
      <w:numPr>
        <w:ilvl w:val="0"/>
        <w:numId w:val="0"/>
      </w:numPr>
      <w:ind w:left="709" w:hanging="720"/>
    </w:pPr>
    <w:rPr>
      <w:rFonts w:cs="Times New Roman"/>
      <w:b/>
      <w:color w:val="70AD47" w:themeColor="accent6"/>
      <w:lang w:val="vi-VN"/>
    </w:rPr>
  </w:style>
  <w:style w:type="character" w:customStyle="1" w:styleId="ListParagraphChar">
    <w:name w:val="List Paragraph Char"/>
    <w:basedOn w:val="DefaultParagraphFont"/>
    <w:link w:val="ListParagraph"/>
    <w:uiPriority w:val="34"/>
    <w:rsid w:val="00EB79B5"/>
    <w:rPr>
      <w:sz w:val="24"/>
      <w:szCs w:val="24"/>
    </w:rPr>
  </w:style>
  <w:style w:type="character" w:customStyle="1" w:styleId="111sChar">
    <w:name w:val="1.1.1 s Char"/>
    <w:basedOn w:val="ListParagraphChar"/>
    <w:link w:val="111s"/>
    <w:rsid w:val="00E27F23"/>
    <w:rPr>
      <w:rFonts w:ascii="Arial" w:hAnsi="Arial" w:cs="Arial"/>
      <w:b/>
      <w:bCs/>
      <w:color w:val="002060"/>
      <w:sz w:val="28"/>
      <w:szCs w:val="28"/>
      <w:lang w:val="en-US"/>
    </w:rPr>
  </w:style>
  <w:style w:type="paragraph" w:customStyle="1" w:styleId="1110">
    <w:name w:val="1.1.1."/>
    <w:basedOn w:val="Heading3"/>
    <w:link w:val="111Char0"/>
    <w:qFormat/>
    <w:rsid w:val="00AE6EF1"/>
  </w:style>
  <w:style w:type="character" w:customStyle="1" w:styleId="11Char0">
    <w:name w:val="1.1. Char"/>
    <w:basedOn w:val="11sChar"/>
    <w:link w:val="110"/>
    <w:rsid w:val="008B6CA1"/>
    <w:rPr>
      <w:rFonts w:ascii="Arial" w:eastAsiaTheme="majorEastAsia" w:hAnsi="Arial" w:cs="Arial"/>
      <w:b/>
      <w:bCs w:val="0"/>
      <w:color w:val="70AD47" w:themeColor="accent6"/>
      <w:sz w:val="28"/>
      <w:szCs w:val="24"/>
      <w:lang w:val="en-US"/>
    </w:rPr>
  </w:style>
  <w:style w:type="paragraph" w:styleId="TOCHeading">
    <w:name w:val="TOC Heading"/>
    <w:basedOn w:val="Heading1"/>
    <w:next w:val="Normal"/>
    <w:uiPriority w:val="39"/>
    <w:unhideWhenUsed/>
    <w:qFormat/>
    <w:rsid w:val="00044363"/>
    <w:pPr>
      <w:widowControl/>
      <w:pBdr>
        <w:top w:val="none" w:sz="0" w:space="0" w:color="auto"/>
        <w:bottom w:val="none" w:sz="0" w:space="0" w:color="auto"/>
      </w:pBdr>
      <w:jc w:val="left"/>
      <w:outlineLvl w:val="9"/>
    </w:pPr>
    <w:rPr>
      <w:rFonts w:asciiTheme="majorHAnsi" w:hAnsiTheme="majorHAnsi"/>
      <w:color w:val="2F5496" w:themeColor="accent1" w:themeShade="BF"/>
    </w:rPr>
  </w:style>
  <w:style w:type="character" w:customStyle="1" w:styleId="111Char0">
    <w:name w:val="1.1.1. Char"/>
    <w:basedOn w:val="Heading3Char"/>
    <w:link w:val="1110"/>
    <w:rsid w:val="00AE6EF1"/>
    <w:rPr>
      <w:rFonts w:ascii="Arial" w:eastAsiaTheme="majorEastAsia" w:hAnsi="Arial"/>
      <w:b/>
      <w:bCs/>
      <w:color w:val="002060"/>
      <w:sz w:val="28"/>
      <w:lang w:val="en-US"/>
    </w:rPr>
  </w:style>
  <w:style w:type="paragraph" w:styleId="TOC1">
    <w:name w:val="toc 1"/>
    <w:basedOn w:val="Normal"/>
    <w:next w:val="Normal"/>
    <w:autoRedefine/>
    <w:uiPriority w:val="39"/>
    <w:unhideWhenUsed/>
    <w:rsid w:val="00E55E34"/>
    <w:pPr>
      <w:tabs>
        <w:tab w:val="right" w:leader="dot" w:pos="8777"/>
      </w:tabs>
      <w:spacing w:after="100"/>
      <w:ind w:left="0"/>
    </w:pPr>
  </w:style>
  <w:style w:type="paragraph" w:styleId="TOC2">
    <w:name w:val="toc 2"/>
    <w:basedOn w:val="Normal"/>
    <w:next w:val="Normal"/>
    <w:autoRedefine/>
    <w:uiPriority w:val="39"/>
    <w:unhideWhenUsed/>
    <w:rsid w:val="00E3509E"/>
    <w:pPr>
      <w:tabs>
        <w:tab w:val="left" w:pos="1320"/>
        <w:tab w:val="right" w:leader="dot" w:pos="8777"/>
      </w:tabs>
      <w:spacing w:after="100"/>
      <w:ind w:left="220"/>
    </w:pPr>
  </w:style>
  <w:style w:type="paragraph" w:styleId="TOC3">
    <w:name w:val="toc 3"/>
    <w:basedOn w:val="Normal"/>
    <w:next w:val="Normal"/>
    <w:autoRedefine/>
    <w:uiPriority w:val="39"/>
    <w:unhideWhenUsed/>
    <w:rsid w:val="00044363"/>
    <w:pPr>
      <w:spacing w:after="100"/>
      <w:ind w:left="440"/>
    </w:pPr>
  </w:style>
  <w:style w:type="character" w:styleId="Hyperlink">
    <w:name w:val="Hyperlink"/>
    <w:basedOn w:val="DefaultParagraphFont"/>
    <w:uiPriority w:val="99"/>
    <w:unhideWhenUsed/>
    <w:rsid w:val="00044363"/>
    <w:rPr>
      <w:color w:val="0563C1" w:themeColor="hyperlink"/>
      <w:u w:val="single"/>
    </w:rPr>
  </w:style>
  <w:style w:type="paragraph" w:styleId="TOC5">
    <w:name w:val="toc 5"/>
    <w:basedOn w:val="Normal"/>
    <w:next w:val="Normal"/>
    <w:autoRedefine/>
    <w:uiPriority w:val="39"/>
    <w:semiHidden/>
    <w:unhideWhenUsed/>
    <w:rsid w:val="0058681F"/>
    <w:pPr>
      <w:spacing w:after="100"/>
      <w:ind w:left="880"/>
    </w:pPr>
  </w:style>
  <w:style w:type="paragraph" w:styleId="Caption">
    <w:name w:val="caption"/>
    <w:basedOn w:val="Normal"/>
    <w:next w:val="Normal"/>
    <w:autoRedefine/>
    <w:uiPriority w:val="35"/>
    <w:unhideWhenUsed/>
    <w:qFormat/>
    <w:rsid w:val="005A3FA6"/>
    <w:pPr>
      <w:spacing w:after="200" w:line="240" w:lineRule="auto"/>
      <w:ind w:left="3164" w:hanging="3164"/>
      <w:jc w:val="center"/>
    </w:pPr>
    <w:rPr>
      <w:i/>
      <w:iCs/>
      <w:color w:val="44546A" w:themeColor="text2"/>
      <w:sz w:val="22"/>
      <w:szCs w:val="18"/>
    </w:rPr>
  </w:style>
  <w:style w:type="paragraph" w:styleId="TableofFigures">
    <w:name w:val="table of figures"/>
    <w:basedOn w:val="Normal"/>
    <w:next w:val="Normal"/>
    <w:uiPriority w:val="99"/>
    <w:unhideWhenUsed/>
    <w:rsid w:val="00D34FFE"/>
    <w:pPr>
      <w:spacing w:after="0"/>
    </w:pPr>
  </w:style>
  <w:style w:type="table" w:styleId="TableGrid">
    <w:name w:val="Table Grid"/>
    <w:basedOn w:val="TableNormal"/>
    <w:uiPriority w:val="39"/>
    <w:rsid w:val="005D2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chng">
    <w:name w:val="Đầu đề chương"/>
    <w:basedOn w:val="Heading1"/>
    <w:link w:val="uchngChar"/>
    <w:qFormat/>
    <w:rsid w:val="007044C3"/>
    <w:rPr>
      <w:b w:val="0"/>
      <w:bCs w:val="0"/>
    </w:rPr>
  </w:style>
  <w:style w:type="paragraph" w:styleId="Bibliography">
    <w:name w:val="Bibliography"/>
    <w:basedOn w:val="Normal"/>
    <w:next w:val="Normal"/>
    <w:uiPriority w:val="37"/>
    <w:unhideWhenUsed/>
    <w:rsid w:val="001D55A0"/>
  </w:style>
  <w:style w:type="character" w:customStyle="1" w:styleId="uchngChar">
    <w:name w:val="Đầu đề chương Char"/>
    <w:basedOn w:val="McphChar"/>
    <w:link w:val="uchng"/>
    <w:rsid w:val="00402998"/>
    <w:rPr>
      <w:rFonts w:eastAsiaTheme="majorEastAsia"/>
      <w:b w:val="0"/>
      <w:bCs w:val="0"/>
      <w:lang w:val="en-US"/>
    </w:rPr>
  </w:style>
  <w:style w:type="paragraph" w:styleId="EndnoteText">
    <w:name w:val="endnote text"/>
    <w:basedOn w:val="Normal"/>
    <w:link w:val="EndnoteTextChar"/>
    <w:uiPriority w:val="99"/>
    <w:semiHidden/>
    <w:unhideWhenUsed/>
    <w:rsid w:val="000663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63F3"/>
    <w:rPr>
      <w:sz w:val="20"/>
      <w:szCs w:val="20"/>
    </w:rPr>
  </w:style>
  <w:style w:type="character" w:styleId="EndnoteReference">
    <w:name w:val="endnote reference"/>
    <w:basedOn w:val="DefaultParagraphFont"/>
    <w:uiPriority w:val="99"/>
    <w:semiHidden/>
    <w:unhideWhenUsed/>
    <w:rsid w:val="000663F3"/>
    <w:rPr>
      <w:vertAlign w:val="superscript"/>
    </w:rPr>
  </w:style>
  <w:style w:type="paragraph" w:customStyle="1" w:styleId="Danhmucanh">
    <w:name w:val="Danhmucanh"/>
    <w:basedOn w:val="Normal"/>
    <w:link w:val="DanhmucanhChar"/>
    <w:qFormat/>
    <w:rsid w:val="000663F3"/>
    <w:pPr>
      <w:jc w:val="center"/>
    </w:pPr>
    <w:rPr>
      <w:i/>
      <w:iCs/>
      <w:lang w:val="en-US"/>
    </w:rPr>
  </w:style>
  <w:style w:type="character" w:customStyle="1" w:styleId="DanhmucanhChar">
    <w:name w:val="Danhmucanh Char"/>
    <w:basedOn w:val="DefaultParagraphFont"/>
    <w:link w:val="Danhmucanh"/>
    <w:rsid w:val="000663F3"/>
    <w:rPr>
      <w:i/>
      <w:iCs/>
      <w:lang w:val="en-US"/>
    </w:rPr>
  </w:style>
  <w:style w:type="character" w:customStyle="1" w:styleId="Heading4Char">
    <w:name w:val="Heading 4 Char"/>
    <w:basedOn w:val="DefaultParagraphFont"/>
    <w:link w:val="Heading4"/>
    <w:uiPriority w:val="9"/>
    <w:semiHidden/>
    <w:rsid w:val="0034085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B0FC8"/>
    <w:rPr>
      <w:color w:val="954F72" w:themeColor="followedHyperlink"/>
      <w:u w:val="single"/>
    </w:rPr>
  </w:style>
  <w:style w:type="paragraph" w:styleId="NormalWeb">
    <w:name w:val="Normal (Web)"/>
    <w:basedOn w:val="Normal"/>
    <w:uiPriority w:val="99"/>
    <w:unhideWhenUsed/>
    <w:rsid w:val="006B0FC8"/>
    <w:pPr>
      <w:widowControl/>
      <w:spacing w:before="100" w:beforeAutospacing="1" w:after="100" w:afterAutospacing="1" w:line="240" w:lineRule="auto"/>
      <w:jc w:val="left"/>
    </w:pPr>
    <w:rPr>
      <w:rFonts w:eastAsia="Times New Roman"/>
      <w:lang w:val="en-US" w:eastAsia="en-US"/>
    </w:rPr>
  </w:style>
  <w:style w:type="character" w:styleId="Emphasis">
    <w:name w:val="Emphasis"/>
    <w:basedOn w:val="DefaultParagraphFont"/>
    <w:uiPriority w:val="20"/>
    <w:qFormat/>
    <w:rsid w:val="006B0FC8"/>
    <w:rPr>
      <w:i/>
      <w:iCs/>
    </w:rPr>
  </w:style>
  <w:style w:type="character" w:styleId="CommentReference">
    <w:name w:val="annotation reference"/>
    <w:basedOn w:val="DefaultParagraphFont"/>
    <w:uiPriority w:val="99"/>
    <w:semiHidden/>
    <w:unhideWhenUsed/>
    <w:rsid w:val="00B311ED"/>
    <w:rPr>
      <w:sz w:val="16"/>
      <w:szCs w:val="16"/>
    </w:rPr>
  </w:style>
  <w:style w:type="paragraph" w:styleId="CommentText">
    <w:name w:val="annotation text"/>
    <w:basedOn w:val="Normal"/>
    <w:link w:val="CommentTextChar"/>
    <w:uiPriority w:val="99"/>
    <w:unhideWhenUsed/>
    <w:rsid w:val="00B311ED"/>
    <w:pPr>
      <w:spacing w:line="240" w:lineRule="auto"/>
    </w:pPr>
    <w:rPr>
      <w:sz w:val="20"/>
      <w:szCs w:val="20"/>
    </w:rPr>
  </w:style>
  <w:style w:type="character" w:customStyle="1" w:styleId="CommentTextChar">
    <w:name w:val="Comment Text Char"/>
    <w:basedOn w:val="DefaultParagraphFont"/>
    <w:link w:val="CommentText"/>
    <w:uiPriority w:val="99"/>
    <w:rsid w:val="00B311ED"/>
    <w:rPr>
      <w:sz w:val="20"/>
      <w:szCs w:val="20"/>
    </w:rPr>
  </w:style>
  <w:style w:type="paragraph" w:styleId="CommentSubject">
    <w:name w:val="annotation subject"/>
    <w:basedOn w:val="CommentText"/>
    <w:next w:val="CommentText"/>
    <w:link w:val="CommentSubjectChar"/>
    <w:uiPriority w:val="99"/>
    <w:semiHidden/>
    <w:unhideWhenUsed/>
    <w:rsid w:val="00B311ED"/>
    <w:rPr>
      <w:b/>
      <w:bCs/>
    </w:rPr>
  </w:style>
  <w:style w:type="character" w:customStyle="1" w:styleId="CommentSubjectChar">
    <w:name w:val="Comment Subject Char"/>
    <w:basedOn w:val="CommentTextChar"/>
    <w:link w:val="CommentSubject"/>
    <w:uiPriority w:val="99"/>
    <w:semiHidden/>
    <w:rsid w:val="00B311ED"/>
    <w:rPr>
      <w:b/>
      <w:bCs/>
      <w:sz w:val="20"/>
      <w:szCs w:val="20"/>
    </w:rPr>
  </w:style>
  <w:style w:type="character" w:styleId="UnresolvedMention">
    <w:name w:val="Unresolved Mention"/>
    <w:basedOn w:val="DefaultParagraphFont"/>
    <w:uiPriority w:val="99"/>
    <w:semiHidden/>
    <w:unhideWhenUsed/>
    <w:rsid w:val="00F355B8"/>
    <w:rPr>
      <w:color w:val="605E5C"/>
      <w:shd w:val="clear" w:color="auto" w:fill="E1DFDD"/>
    </w:rPr>
  </w:style>
  <w:style w:type="paragraph" w:styleId="Revision">
    <w:name w:val="Revision"/>
    <w:hidden/>
    <w:uiPriority w:val="99"/>
    <w:semiHidden/>
    <w:rsid w:val="00C66C8D"/>
    <w:pPr>
      <w:spacing w:after="0" w:line="240" w:lineRule="auto"/>
    </w:pPr>
    <w:rPr>
      <w:sz w:val="24"/>
      <w:szCs w:val="24"/>
    </w:rPr>
  </w:style>
  <w:style w:type="character" w:styleId="Strong">
    <w:name w:val="Strong"/>
    <w:basedOn w:val="DefaultParagraphFont"/>
    <w:uiPriority w:val="22"/>
    <w:qFormat/>
    <w:rsid w:val="00A82C43"/>
    <w:rPr>
      <w:b/>
      <w:bCs/>
    </w:rPr>
  </w:style>
  <w:style w:type="paragraph" w:customStyle="1" w:styleId="paragraph">
    <w:name w:val="paragraph"/>
    <w:basedOn w:val="Normal"/>
    <w:rsid w:val="00324E11"/>
    <w:pPr>
      <w:widowControl/>
      <w:spacing w:before="100" w:beforeAutospacing="1" w:after="100" w:afterAutospacing="1" w:line="240" w:lineRule="auto"/>
      <w:ind w:left="0" w:firstLine="0"/>
      <w:jc w:val="left"/>
    </w:pPr>
    <w:rPr>
      <w:rFonts w:eastAsia="Times New Roman"/>
      <w:lang w:val="en-US" w:eastAsia="en-US"/>
    </w:rPr>
  </w:style>
  <w:style w:type="character" w:customStyle="1" w:styleId="normaltextrun">
    <w:name w:val="normaltextrun"/>
    <w:basedOn w:val="DefaultParagraphFont"/>
    <w:rsid w:val="00324E11"/>
  </w:style>
  <w:style w:type="character" w:customStyle="1" w:styleId="eop">
    <w:name w:val="eop"/>
    <w:basedOn w:val="DefaultParagraphFont"/>
    <w:rsid w:val="00324E11"/>
  </w:style>
  <w:style w:type="table" w:styleId="GridTable4-Accent6">
    <w:name w:val="Grid Table 4 Accent 6"/>
    <w:basedOn w:val="TableNormal"/>
    <w:uiPriority w:val="49"/>
    <w:rsid w:val="0043502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pellingerror">
    <w:name w:val="spellingerror"/>
    <w:basedOn w:val="DefaultParagraphFont"/>
    <w:rsid w:val="00C1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789">
      <w:bodyDiv w:val="1"/>
      <w:marLeft w:val="0"/>
      <w:marRight w:val="0"/>
      <w:marTop w:val="0"/>
      <w:marBottom w:val="0"/>
      <w:divBdr>
        <w:top w:val="none" w:sz="0" w:space="0" w:color="auto"/>
        <w:left w:val="none" w:sz="0" w:space="0" w:color="auto"/>
        <w:bottom w:val="none" w:sz="0" w:space="0" w:color="auto"/>
        <w:right w:val="none" w:sz="0" w:space="0" w:color="auto"/>
      </w:divBdr>
    </w:div>
    <w:div w:id="19746893">
      <w:bodyDiv w:val="1"/>
      <w:marLeft w:val="0"/>
      <w:marRight w:val="0"/>
      <w:marTop w:val="0"/>
      <w:marBottom w:val="0"/>
      <w:divBdr>
        <w:top w:val="none" w:sz="0" w:space="0" w:color="auto"/>
        <w:left w:val="none" w:sz="0" w:space="0" w:color="auto"/>
        <w:bottom w:val="none" w:sz="0" w:space="0" w:color="auto"/>
        <w:right w:val="none" w:sz="0" w:space="0" w:color="auto"/>
      </w:divBdr>
    </w:div>
    <w:div w:id="20739679">
      <w:bodyDiv w:val="1"/>
      <w:marLeft w:val="0"/>
      <w:marRight w:val="0"/>
      <w:marTop w:val="0"/>
      <w:marBottom w:val="0"/>
      <w:divBdr>
        <w:top w:val="none" w:sz="0" w:space="0" w:color="auto"/>
        <w:left w:val="none" w:sz="0" w:space="0" w:color="auto"/>
        <w:bottom w:val="none" w:sz="0" w:space="0" w:color="auto"/>
        <w:right w:val="none" w:sz="0" w:space="0" w:color="auto"/>
      </w:divBdr>
    </w:div>
    <w:div w:id="20786705">
      <w:bodyDiv w:val="1"/>
      <w:marLeft w:val="0"/>
      <w:marRight w:val="0"/>
      <w:marTop w:val="0"/>
      <w:marBottom w:val="0"/>
      <w:divBdr>
        <w:top w:val="none" w:sz="0" w:space="0" w:color="auto"/>
        <w:left w:val="none" w:sz="0" w:space="0" w:color="auto"/>
        <w:bottom w:val="none" w:sz="0" w:space="0" w:color="auto"/>
        <w:right w:val="none" w:sz="0" w:space="0" w:color="auto"/>
      </w:divBdr>
    </w:div>
    <w:div w:id="50158354">
      <w:bodyDiv w:val="1"/>
      <w:marLeft w:val="0"/>
      <w:marRight w:val="0"/>
      <w:marTop w:val="0"/>
      <w:marBottom w:val="0"/>
      <w:divBdr>
        <w:top w:val="none" w:sz="0" w:space="0" w:color="auto"/>
        <w:left w:val="none" w:sz="0" w:space="0" w:color="auto"/>
        <w:bottom w:val="none" w:sz="0" w:space="0" w:color="auto"/>
        <w:right w:val="none" w:sz="0" w:space="0" w:color="auto"/>
      </w:divBdr>
    </w:div>
    <w:div w:id="53313238">
      <w:bodyDiv w:val="1"/>
      <w:marLeft w:val="0"/>
      <w:marRight w:val="0"/>
      <w:marTop w:val="0"/>
      <w:marBottom w:val="0"/>
      <w:divBdr>
        <w:top w:val="none" w:sz="0" w:space="0" w:color="auto"/>
        <w:left w:val="none" w:sz="0" w:space="0" w:color="auto"/>
        <w:bottom w:val="none" w:sz="0" w:space="0" w:color="auto"/>
        <w:right w:val="none" w:sz="0" w:space="0" w:color="auto"/>
      </w:divBdr>
    </w:div>
    <w:div w:id="64884715">
      <w:bodyDiv w:val="1"/>
      <w:marLeft w:val="0"/>
      <w:marRight w:val="0"/>
      <w:marTop w:val="0"/>
      <w:marBottom w:val="0"/>
      <w:divBdr>
        <w:top w:val="none" w:sz="0" w:space="0" w:color="auto"/>
        <w:left w:val="none" w:sz="0" w:space="0" w:color="auto"/>
        <w:bottom w:val="none" w:sz="0" w:space="0" w:color="auto"/>
        <w:right w:val="none" w:sz="0" w:space="0" w:color="auto"/>
      </w:divBdr>
    </w:div>
    <w:div w:id="65887519">
      <w:bodyDiv w:val="1"/>
      <w:marLeft w:val="0"/>
      <w:marRight w:val="0"/>
      <w:marTop w:val="0"/>
      <w:marBottom w:val="0"/>
      <w:divBdr>
        <w:top w:val="none" w:sz="0" w:space="0" w:color="auto"/>
        <w:left w:val="none" w:sz="0" w:space="0" w:color="auto"/>
        <w:bottom w:val="none" w:sz="0" w:space="0" w:color="auto"/>
        <w:right w:val="none" w:sz="0" w:space="0" w:color="auto"/>
      </w:divBdr>
    </w:div>
    <w:div w:id="66998262">
      <w:bodyDiv w:val="1"/>
      <w:marLeft w:val="0"/>
      <w:marRight w:val="0"/>
      <w:marTop w:val="0"/>
      <w:marBottom w:val="0"/>
      <w:divBdr>
        <w:top w:val="none" w:sz="0" w:space="0" w:color="auto"/>
        <w:left w:val="none" w:sz="0" w:space="0" w:color="auto"/>
        <w:bottom w:val="none" w:sz="0" w:space="0" w:color="auto"/>
        <w:right w:val="none" w:sz="0" w:space="0" w:color="auto"/>
      </w:divBdr>
    </w:div>
    <w:div w:id="69892972">
      <w:bodyDiv w:val="1"/>
      <w:marLeft w:val="0"/>
      <w:marRight w:val="0"/>
      <w:marTop w:val="0"/>
      <w:marBottom w:val="0"/>
      <w:divBdr>
        <w:top w:val="none" w:sz="0" w:space="0" w:color="auto"/>
        <w:left w:val="none" w:sz="0" w:space="0" w:color="auto"/>
        <w:bottom w:val="none" w:sz="0" w:space="0" w:color="auto"/>
        <w:right w:val="none" w:sz="0" w:space="0" w:color="auto"/>
      </w:divBdr>
    </w:div>
    <w:div w:id="85881702">
      <w:bodyDiv w:val="1"/>
      <w:marLeft w:val="0"/>
      <w:marRight w:val="0"/>
      <w:marTop w:val="0"/>
      <w:marBottom w:val="0"/>
      <w:divBdr>
        <w:top w:val="none" w:sz="0" w:space="0" w:color="auto"/>
        <w:left w:val="none" w:sz="0" w:space="0" w:color="auto"/>
        <w:bottom w:val="none" w:sz="0" w:space="0" w:color="auto"/>
        <w:right w:val="none" w:sz="0" w:space="0" w:color="auto"/>
      </w:divBdr>
    </w:div>
    <w:div w:id="93719629">
      <w:bodyDiv w:val="1"/>
      <w:marLeft w:val="0"/>
      <w:marRight w:val="0"/>
      <w:marTop w:val="0"/>
      <w:marBottom w:val="0"/>
      <w:divBdr>
        <w:top w:val="none" w:sz="0" w:space="0" w:color="auto"/>
        <w:left w:val="none" w:sz="0" w:space="0" w:color="auto"/>
        <w:bottom w:val="none" w:sz="0" w:space="0" w:color="auto"/>
        <w:right w:val="none" w:sz="0" w:space="0" w:color="auto"/>
      </w:divBdr>
    </w:div>
    <w:div w:id="96482526">
      <w:bodyDiv w:val="1"/>
      <w:marLeft w:val="0"/>
      <w:marRight w:val="0"/>
      <w:marTop w:val="0"/>
      <w:marBottom w:val="0"/>
      <w:divBdr>
        <w:top w:val="none" w:sz="0" w:space="0" w:color="auto"/>
        <w:left w:val="none" w:sz="0" w:space="0" w:color="auto"/>
        <w:bottom w:val="none" w:sz="0" w:space="0" w:color="auto"/>
        <w:right w:val="none" w:sz="0" w:space="0" w:color="auto"/>
      </w:divBdr>
    </w:div>
    <w:div w:id="103617210">
      <w:bodyDiv w:val="1"/>
      <w:marLeft w:val="0"/>
      <w:marRight w:val="0"/>
      <w:marTop w:val="0"/>
      <w:marBottom w:val="0"/>
      <w:divBdr>
        <w:top w:val="none" w:sz="0" w:space="0" w:color="auto"/>
        <w:left w:val="none" w:sz="0" w:space="0" w:color="auto"/>
        <w:bottom w:val="none" w:sz="0" w:space="0" w:color="auto"/>
        <w:right w:val="none" w:sz="0" w:space="0" w:color="auto"/>
      </w:divBdr>
    </w:div>
    <w:div w:id="105538948">
      <w:bodyDiv w:val="1"/>
      <w:marLeft w:val="0"/>
      <w:marRight w:val="0"/>
      <w:marTop w:val="0"/>
      <w:marBottom w:val="0"/>
      <w:divBdr>
        <w:top w:val="none" w:sz="0" w:space="0" w:color="auto"/>
        <w:left w:val="none" w:sz="0" w:space="0" w:color="auto"/>
        <w:bottom w:val="none" w:sz="0" w:space="0" w:color="auto"/>
        <w:right w:val="none" w:sz="0" w:space="0" w:color="auto"/>
      </w:divBdr>
    </w:div>
    <w:div w:id="128792223">
      <w:bodyDiv w:val="1"/>
      <w:marLeft w:val="0"/>
      <w:marRight w:val="0"/>
      <w:marTop w:val="0"/>
      <w:marBottom w:val="0"/>
      <w:divBdr>
        <w:top w:val="none" w:sz="0" w:space="0" w:color="auto"/>
        <w:left w:val="none" w:sz="0" w:space="0" w:color="auto"/>
        <w:bottom w:val="none" w:sz="0" w:space="0" w:color="auto"/>
        <w:right w:val="none" w:sz="0" w:space="0" w:color="auto"/>
      </w:divBdr>
    </w:div>
    <w:div w:id="147868376">
      <w:bodyDiv w:val="1"/>
      <w:marLeft w:val="0"/>
      <w:marRight w:val="0"/>
      <w:marTop w:val="0"/>
      <w:marBottom w:val="0"/>
      <w:divBdr>
        <w:top w:val="none" w:sz="0" w:space="0" w:color="auto"/>
        <w:left w:val="none" w:sz="0" w:space="0" w:color="auto"/>
        <w:bottom w:val="none" w:sz="0" w:space="0" w:color="auto"/>
        <w:right w:val="none" w:sz="0" w:space="0" w:color="auto"/>
      </w:divBdr>
    </w:div>
    <w:div w:id="150294881">
      <w:bodyDiv w:val="1"/>
      <w:marLeft w:val="0"/>
      <w:marRight w:val="0"/>
      <w:marTop w:val="0"/>
      <w:marBottom w:val="0"/>
      <w:divBdr>
        <w:top w:val="none" w:sz="0" w:space="0" w:color="auto"/>
        <w:left w:val="none" w:sz="0" w:space="0" w:color="auto"/>
        <w:bottom w:val="none" w:sz="0" w:space="0" w:color="auto"/>
        <w:right w:val="none" w:sz="0" w:space="0" w:color="auto"/>
      </w:divBdr>
    </w:div>
    <w:div w:id="159392707">
      <w:bodyDiv w:val="1"/>
      <w:marLeft w:val="0"/>
      <w:marRight w:val="0"/>
      <w:marTop w:val="0"/>
      <w:marBottom w:val="0"/>
      <w:divBdr>
        <w:top w:val="none" w:sz="0" w:space="0" w:color="auto"/>
        <w:left w:val="none" w:sz="0" w:space="0" w:color="auto"/>
        <w:bottom w:val="none" w:sz="0" w:space="0" w:color="auto"/>
        <w:right w:val="none" w:sz="0" w:space="0" w:color="auto"/>
      </w:divBdr>
    </w:div>
    <w:div w:id="192157529">
      <w:bodyDiv w:val="1"/>
      <w:marLeft w:val="0"/>
      <w:marRight w:val="0"/>
      <w:marTop w:val="0"/>
      <w:marBottom w:val="0"/>
      <w:divBdr>
        <w:top w:val="none" w:sz="0" w:space="0" w:color="auto"/>
        <w:left w:val="none" w:sz="0" w:space="0" w:color="auto"/>
        <w:bottom w:val="none" w:sz="0" w:space="0" w:color="auto"/>
        <w:right w:val="none" w:sz="0" w:space="0" w:color="auto"/>
      </w:divBdr>
    </w:div>
    <w:div w:id="196234147">
      <w:bodyDiv w:val="1"/>
      <w:marLeft w:val="0"/>
      <w:marRight w:val="0"/>
      <w:marTop w:val="0"/>
      <w:marBottom w:val="0"/>
      <w:divBdr>
        <w:top w:val="none" w:sz="0" w:space="0" w:color="auto"/>
        <w:left w:val="none" w:sz="0" w:space="0" w:color="auto"/>
        <w:bottom w:val="none" w:sz="0" w:space="0" w:color="auto"/>
        <w:right w:val="none" w:sz="0" w:space="0" w:color="auto"/>
      </w:divBdr>
    </w:div>
    <w:div w:id="203563047">
      <w:bodyDiv w:val="1"/>
      <w:marLeft w:val="0"/>
      <w:marRight w:val="0"/>
      <w:marTop w:val="0"/>
      <w:marBottom w:val="0"/>
      <w:divBdr>
        <w:top w:val="none" w:sz="0" w:space="0" w:color="auto"/>
        <w:left w:val="none" w:sz="0" w:space="0" w:color="auto"/>
        <w:bottom w:val="none" w:sz="0" w:space="0" w:color="auto"/>
        <w:right w:val="none" w:sz="0" w:space="0" w:color="auto"/>
      </w:divBdr>
    </w:div>
    <w:div w:id="206458147">
      <w:bodyDiv w:val="1"/>
      <w:marLeft w:val="0"/>
      <w:marRight w:val="0"/>
      <w:marTop w:val="0"/>
      <w:marBottom w:val="0"/>
      <w:divBdr>
        <w:top w:val="none" w:sz="0" w:space="0" w:color="auto"/>
        <w:left w:val="none" w:sz="0" w:space="0" w:color="auto"/>
        <w:bottom w:val="none" w:sz="0" w:space="0" w:color="auto"/>
        <w:right w:val="none" w:sz="0" w:space="0" w:color="auto"/>
      </w:divBdr>
    </w:div>
    <w:div w:id="220210371">
      <w:bodyDiv w:val="1"/>
      <w:marLeft w:val="0"/>
      <w:marRight w:val="0"/>
      <w:marTop w:val="0"/>
      <w:marBottom w:val="0"/>
      <w:divBdr>
        <w:top w:val="none" w:sz="0" w:space="0" w:color="auto"/>
        <w:left w:val="none" w:sz="0" w:space="0" w:color="auto"/>
        <w:bottom w:val="none" w:sz="0" w:space="0" w:color="auto"/>
        <w:right w:val="none" w:sz="0" w:space="0" w:color="auto"/>
      </w:divBdr>
    </w:div>
    <w:div w:id="237790378">
      <w:bodyDiv w:val="1"/>
      <w:marLeft w:val="0"/>
      <w:marRight w:val="0"/>
      <w:marTop w:val="0"/>
      <w:marBottom w:val="0"/>
      <w:divBdr>
        <w:top w:val="none" w:sz="0" w:space="0" w:color="auto"/>
        <w:left w:val="none" w:sz="0" w:space="0" w:color="auto"/>
        <w:bottom w:val="none" w:sz="0" w:space="0" w:color="auto"/>
        <w:right w:val="none" w:sz="0" w:space="0" w:color="auto"/>
      </w:divBdr>
    </w:div>
    <w:div w:id="239828448">
      <w:bodyDiv w:val="1"/>
      <w:marLeft w:val="0"/>
      <w:marRight w:val="0"/>
      <w:marTop w:val="0"/>
      <w:marBottom w:val="0"/>
      <w:divBdr>
        <w:top w:val="none" w:sz="0" w:space="0" w:color="auto"/>
        <w:left w:val="none" w:sz="0" w:space="0" w:color="auto"/>
        <w:bottom w:val="none" w:sz="0" w:space="0" w:color="auto"/>
        <w:right w:val="none" w:sz="0" w:space="0" w:color="auto"/>
      </w:divBdr>
    </w:div>
    <w:div w:id="240914249">
      <w:bodyDiv w:val="1"/>
      <w:marLeft w:val="0"/>
      <w:marRight w:val="0"/>
      <w:marTop w:val="0"/>
      <w:marBottom w:val="0"/>
      <w:divBdr>
        <w:top w:val="none" w:sz="0" w:space="0" w:color="auto"/>
        <w:left w:val="none" w:sz="0" w:space="0" w:color="auto"/>
        <w:bottom w:val="none" w:sz="0" w:space="0" w:color="auto"/>
        <w:right w:val="none" w:sz="0" w:space="0" w:color="auto"/>
      </w:divBdr>
    </w:div>
    <w:div w:id="255133874">
      <w:bodyDiv w:val="1"/>
      <w:marLeft w:val="0"/>
      <w:marRight w:val="0"/>
      <w:marTop w:val="0"/>
      <w:marBottom w:val="0"/>
      <w:divBdr>
        <w:top w:val="none" w:sz="0" w:space="0" w:color="auto"/>
        <w:left w:val="none" w:sz="0" w:space="0" w:color="auto"/>
        <w:bottom w:val="none" w:sz="0" w:space="0" w:color="auto"/>
        <w:right w:val="none" w:sz="0" w:space="0" w:color="auto"/>
      </w:divBdr>
    </w:div>
    <w:div w:id="255485160">
      <w:bodyDiv w:val="1"/>
      <w:marLeft w:val="0"/>
      <w:marRight w:val="0"/>
      <w:marTop w:val="0"/>
      <w:marBottom w:val="0"/>
      <w:divBdr>
        <w:top w:val="none" w:sz="0" w:space="0" w:color="auto"/>
        <w:left w:val="none" w:sz="0" w:space="0" w:color="auto"/>
        <w:bottom w:val="none" w:sz="0" w:space="0" w:color="auto"/>
        <w:right w:val="none" w:sz="0" w:space="0" w:color="auto"/>
      </w:divBdr>
    </w:div>
    <w:div w:id="255942682">
      <w:bodyDiv w:val="1"/>
      <w:marLeft w:val="0"/>
      <w:marRight w:val="0"/>
      <w:marTop w:val="0"/>
      <w:marBottom w:val="0"/>
      <w:divBdr>
        <w:top w:val="none" w:sz="0" w:space="0" w:color="auto"/>
        <w:left w:val="none" w:sz="0" w:space="0" w:color="auto"/>
        <w:bottom w:val="none" w:sz="0" w:space="0" w:color="auto"/>
        <w:right w:val="none" w:sz="0" w:space="0" w:color="auto"/>
      </w:divBdr>
    </w:div>
    <w:div w:id="271324890">
      <w:bodyDiv w:val="1"/>
      <w:marLeft w:val="0"/>
      <w:marRight w:val="0"/>
      <w:marTop w:val="0"/>
      <w:marBottom w:val="0"/>
      <w:divBdr>
        <w:top w:val="none" w:sz="0" w:space="0" w:color="auto"/>
        <w:left w:val="none" w:sz="0" w:space="0" w:color="auto"/>
        <w:bottom w:val="none" w:sz="0" w:space="0" w:color="auto"/>
        <w:right w:val="none" w:sz="0" w:space="0" w:color="auto"/>
      </w:divBdr>
    </w:div>
    <w:div w:id="274799647">
      <w:bodyDiv w:val="1"/>
      <w:marLeft w:val="0"/>
      <w:marRight w:val="0"/>
      <w:marTop w:val="0"/>
      <w:marBottom w:val="0"/>
      <w:divBdr>
        <w:top w:val="none" w:sz="0" w:space="0" w:color="auto"/>
        <w:left w:val="none" w:sz="0" w:space="0" w:color="auto"/>
        <w:bottom w:val="none" w:sz="0" w:space="0" w:color="auto"/>
        <w:right w:val="none" w:sz="0" w:space="0" w:color="auto"/>
      </w:divBdr>
    </w:div>
    <w:div w:id="283854510">
      <w:bodyDiv w:val="1"/>
      <w:marLeft w:val="0"/>
      <w:marRight w:val="0"/>
      <w:marTop w:val="0"/>
      <w:marBottom w:val="0"/>
      <w:divBdr>
        <w:top w:val="none" w:sz="0" w:space="0" w:color="auto"/>
        <w:left w:val="none" w:sz="0" w:space="0" w:color="auto"/>
        <w:bottom w:val="none" w:sz="0" w:space="0" w:color="auto"/>
        <w:right w:val="none" w:sz="0" w:space="0" w:color="auto"/>
      </w:divBdr>
    </w:div>
    <w:div w:id="291836624">
      <w:bodyDiv w:val="1"/>
      <w:marLeft w:val="0"/>
      <w:marRight w:val="0"/>
      <w:marTop w:val="0"/>
      <w:marBottom w:val="0"/>
      <w:divBdr>
        <w:top w:val="none" w:sz="0" w:space="0" w:color="auto"/>
        <w:left w:val="none" w:sz="0" w:space="0" w:color="auto"/>
        <w:bottom w:val="none" w:sz="0" w:space="0" w:color="auto"/>
        <w:right w:val="none" w:sz="0" w:space="0" w:color="auto"/>
      </w:divBdr>
    </w:div>
    <w:div w:id="318851683">
      <w:bodyDiv w:val="1"/>
      <w:marLeft w:val="0"/>
      <w:marRight w:val="0"/>
      <w:marTop w:val="0"/>
      <w:marBottom w:val="0"/>
      <w:divBdr>
        <w:top w:val="none" w:sz="0" w:space="0" w:color="auto"/>
        <w:left w:val="none" w:sz="0" w:space="0" w:color="auto"/>
        <w:bottom w:val="none" w:sz="0" w:space="0" w:color="auto"/>
        <w:right w:val="none" w:sz="0" w:space="0" w:color="auto"/>
      </w:divBdr>
    </w:div>
    <w:div w:id="319893638">
      <w:bodyDiv w:val="1"/>
      <w:marLeft w:val="0"/>
      <w:marRight w:val="0"/>
      <w:marTop w:val="0"/>
      <w:marBottom w:val="0"/>
      <w:divBdr>
        <w:top w:val="none" w:sz="0" w:space="0" w:color="auto"/>
        <w:left w:val="none" w:sz="0" w:space="0" w:color="auto"/>
        <w:bottom w:val="none" w:sz="0" w:space="0" w:color="auto"/>
        <w:right w:val="none" w:sz="0" w:space="0" w:color="auto"/>
      </w:divBdr>
    </w:div>
    <w:div w:id="340472690">
      <w:bodyDiv w:val="1"/>
      <w:marLeft w:val="0"/>
      <w:marRight w:val="0"/>
      <w:marTop w:val="0"/>
      <w:marBottom w:val="0"/>
      <w:divBdr>
        <w:top w:val="none" w:sz="0" w:space="0" w:color="auto"/>
        <w:left w:val="none" w:sz="0" w:space="0" w:color="auto"/>
        <w:bottom w:val="none" w:sz="0" w:space="0" w:color="auto"/>
        <w:right w:val="none" w:sz="0" w:space="0" w:color="auto"/>
      </w:divBdr>
      <w:divsChild>
        <w:div w:id="113639872">
          <w:marLeft w:val="547"/>
          <w:marRight w:val="0"/>
          <w:marTop w:val="200"/>
          <w:marBottom w:val="0"/>
          <w:divBdr>
            <w:top w:val="none" w:sz="0" w:space="0" w:color="auto"/>
            <w:left w:val="none" w:sz="0" w:space="0" w:color="auto"/>
            <w:bottom w:val="none" w:sz="0" w:space="0" w:color="auto"/>
            <w:right w:val="none" w:sz="0" w:space="0" w:color="auto"/>
          </w:divBdr>
        </w:div>
        <w:div w:id="1219978114">
          <w:marLeft w:val="547"/>
          <w:marRight w:val="0"/>
          <w:marTop w:val="200"/>
          <w:marBottom w:val="0"/>
          <w:divBdr>
            <w:top w:val="none" w:sz="0" w:space="0" w:color="auto"/>
            <w:left w:val="none" w:sz="0" w:space="0" w:color="auto"/>
            <w:bottom w:val="none" w:sz="0" w:space="0" w:color="auto"/>
            <w:right w:val="none" w:sz="0" w:space="0" w:color="auto"/>
          </w:divBdr>
        </w:div>
        <w:div w:id="1494956944">
          <w:marLeft w:val="547"/>
          <w:marRight w:val="0"/>
          <w:marTop w:val="200"/>
          <w:marBottom w:val="0"/>
          <w:divBdr>
            <w:top w:val="none" w:sz="0" w:space="0" w:color="auto"/>
            <w:left w:val="none" w:sz="0" w:space="0" w:color="auto"/>
            <w:bottom w:val="none" w:sz="0" w:space="0" w:color="auto"/>
            <w:right w:val="none" w:sz="0" w:space="0" w:color="auto"/>
          </w:divBdr>
        </w:div>
        <w:div w:id="1572276735">
          <w:marLeft w:val="547"/>
          <w:marRight w:val="0"/>
          <w:marTop w:val="200"/>
          <w:marBottom w:val="160"/>
          <w:divBdr>
            <w:top w:val="none" w:sz="0" w:space="0" w:color="auto"/>
            <w:left w:val="none" w:sz="0" w:space="0" w:color="auto"/>
            <w:bottom w:val="none" w:sz="0" w:space="0" w:color="auto"/>
            <w:right w:val="none" w:sz="0" w:space="0" w:color="auto"/>
          </w:divBdr>
        </w:div>
      </w:divsChild>
    </w:div>
    <w:div w:id="340552070">
      <w:bodyDiv w:val="1"/>
      <w:marLeft w:val="0"/>
      <w:marRight w:val="0"/>
      <w:marTop w:val="0"/>
      <w:marBottom w:val="0"/>
      <w:divBdr>
        <w:top w:val="none" w:sz="0" w:space="0" w:color="auto"/>
        <w:left w:val="none" w:sz="0" w:space="0" w:color="auto"/>
        <w:bottom w:val="none" w:sz="0" w:space="0" w:color="auto"/>
        <w:right w:val="none" w:sz="0" w:space="0" w:color="auto"/>
      </w:divBdr>
    </w:div>
    <w:div w:id="377316652">
      <w:bodyDiv w:val="1"/>
      <w:marLeft w:val="0"/>
      <w:marRight w:val="0"/>
      <w:marTop w:val="0"/>
      <w:marBottom w:val="0"/>
      <w:divBdr>
        <w:top w:val="none" w:sz="0" w:space="0" w:color="auto"/>
        <w:left w:val="none" w:sz="0" w:space="0" w:color="auto"/>
        <w:bottom w:val="none" w:sz="0" w:space="0" w:color="auto"/>
        <w:right w:val="none" w:sz="0" w:space="0" w:color="auto"/>
      </w:divBdr>
    </w:div>
    <w:div w:id="382993851">
      <w:bodyDiv w:val="1"/>
      <w:marLeft w:val="0"/>
      <w:marRight w:val="0"/>
      <w:marTop w:val="0"/>
      <w:marBottom w:val="0"/>
      <w:divBdr>
        <w:top w:val="none" w:sz="0" w:space="0" w:color="auto"/>
        <w:left w:val="none" w:sz="0" w:space="0" w:color="auto"/>
        <w:bottom w:val="none" w:sz="0" w:space="0" w:color="auto"/>
        <w:right w:val="none" w:sz="0" w:space="0" w:color="auto"/>
      </w:divBdr>
    </w:div>
    <w:div w:id="394818514">
      <w:bodyDiv w:val="1"/>
      <w:marLeft w:val="0"/>
      <w:marRight w:val="0"/>
      <w:marTop w:val="0"/>
      <w:marBottom w:val="0"/>
      <w:divBdr>
        <w:top w:val="none" w:sz="0" w:space="0" w:color="auto"/>
        <w:left w:val="none" w:sz="0" w:space="0" w:color="auto"/>
        <w:bottom w:val="none" w:sz="0" w:space="0" w:color="auto"/>
        <w:right w:val="none" w:sz="0" w:space="0" w:color="auto"/>
      </w:divBdr>
    </w:div>
    <w:div w:id="408818112">
      <w:bodyDiv w:val="1"/>
      <w:marLeft w:val="0"/>
      <w:marRight w:val="0"/>
      <w:marTop w:val="0"/>
      <w:marBottom w:val="0"/>
      <w:divBdr>
        <w:top w:val="none" w:sz="0" w:space="0" w:color="auto"/>
        <w:left w:val="none" w:sz="0" w:space="0" w:color="auto"/>
        <w:bottom w:val="none" w:sz="0" w:space="0" w:color="auto"/>
        <w:right w:val="none" w:sz="0" w:space="0" w:color="auto"/>
      </w:divBdr>
    </w:div>
    <w:div w:id="409082549">
      <w:bodyDiv w:val="1"/>
      <w:marLeft w:val="0"/>
      <w:marRight w:val="0"/>
      <w:marTop w:val="0"/>
      <w:marBottom w:val="0"/>
      <w:divBdr>
        <w:top w:val="none" w:sz="0" w:space="0" w:color="auto"/>
        <w:left w:val="none" w:sz="0" w:space="0" w:color="auto"/>
        <w:bottom w:val="none" w:sz="0" w:space="0" w:color="auto"/>
        <w:right w:val="none" w:sz="0" w:space="0" w:color="auto"/>
      </w:divBdr>
    </w:div>
    <w:div w:id="443577137">
      <w:bodyDiv w:val="1"/>
      <w:marLeft w:val="0"/>
      <w:marRight w:val="0"/>
      <w:marTop w:val="0"/>
      <w:marBottom w:val="0"/>
      <w:divBdr>
        <w:top w:val="none" w:sz="0" w:space="0" w:color="auto"/>
        <w:left w:val="none" w:sz="0" w:space="0" w:color="auto"/>
        <w:bottom w:val="none" w:sz="0" w:space="0" w:color="auto"/>
        <w:right w:val="none" w:sz="0" w:space="0" w:color="auto"/>
      </w:divBdr>
    </w:div>
    <w:div w:id="459153244">
      <w:bodyDiv w:val="1"/>
      <w:marLeft w:val="0"/>
      <w:marRight w:val="0"/>
      <w:marTop w:val="0"/>
      <w:marBottom w:val="0"/>
      <w:divBdr>
        <w:top w:val="none" w:sz="0" w:space="0" w:color="auto"/>
        <w:left w:val="none" w:sz="0" w:space="0" w:color="auto"/>
        <w:bottom w:val="none" w:sz="0" w:space="0" w:color="auto"/>
        <w:right w:val="none" w:sz="0" w:space="0" w:color="auto"/>
      </w:divBdr>
      <w:divsChild>
        <w:div w:id="1162702269">
          <w:marLeft w:val="0"/>
          <w:marRight w:val="0"/>
          <w:marTop w:val="0"/>
          <w:marBottom w:val="0"/>
          <w:divBdr>
            <w:top w:val="none" w:sz="0" w:space="0" w:color="auto"/>
            <w:left w:val="none" w:sz="0" w:space="0" w:color="auto"/>
            <w:bottom w:val="none" w:sz="0" w:space="0" w:color="auto"/>
            <w:right w:val="none" w:sz="0" w:space="0" w:color="auto"/>
          </w:divBdr>
        </w:div>
        <w:div w:id="1948846110">
          <w:marLeft w:val="0"/>
          <w:marRight w:val="0"/>
          <w:marTop w:val="0"/>
          <w:marBottom w:val="0"/>
          <w:divBdr>
            <w:top w:val="none" w:sz="0" w:space="0" w:color="auto"/>
            <w:left w:val="none" w:sz="0" w:space="0" w:color="auto"/>
            <w:bottom w:val="none" w:sz="0" w:space="0" w:color="auto"/>
            <w:right w:val="none" w:sz="0" w:space="0" w:color="auto"/>
          </w:divBdr>
        </w:div>
      </w:divsChild>
    </w:div>
    <w:div w:id="470900334">
      <w:bodyDiv w:val="1"/>
      <w:marLeft w:val="0"/>
      <w:marRight w:val="0"/>
      <w:marTop w:val="0"/>
      <w:marBottom w:val="0"/>
      <w:divBdr>
        <w:top w:val="none" w:sz="0" w:space="0" w:color="auto"/>
        <w:left w:val="none" w:sz="0" w:space="0" w:color="auto"/>
        <w:bottom w:val="none" w:sz="0" w:space="0" w:color="auto"/>
        <w:right w:val="none" w:sz="0" w:space="0" w:color="auto"/>
      </w:divBdr>
    </w:div>
    <w:div w:id="473106248">
      <w:bodyDiv w:val="1"/>
      <w:marLeft w:val="0"/>
      <w:marRight w:val="0"/>
      <w:marTop w:val="0"/>
      <w:marBottom w:val="0"/>
      <w:divBdr>
        <w:top w:val="none" w:sz="0" w:space="0" w:color="auto"/>
        <w:left w:val="none" w:sz="0" w:space="0" w:color="auto"/>
        <w:bottom w:val="none" w:sz="0" w:space="0" w:color="auto"/>
        <w:right w:val="none" w:sz="0" w:space="0" w:color="auto"/>
      </w:divBdr>
    </w:div>
    <w:div w:id="513156623">
      <w:bodyDiv w:val="1"/>
      <w:marLeft w:val="0"/>
      <w:marRight w:val="0"/>
      <w:marTop w:val="0"/>
      <w:marBottom w:val="0"/>
      <w:divBdr>
        <w:top w:val="none" w:sz="0" w:space="0" w:color="auto"/>
        <w:left w:val="none" w:sz="0" w:space="0" w:color="auto"/>
        <w:bottom w:val="none" w:sz="0" w:space="0" w:color="auto"/>
        <w:right w:val="none" w:sz="0" w:space="0" w:color="auto"/>
      </w:divBdr>
    </w:div>
    <w:div w:id="523636606">
      <w:bodyDiv w:val="1"/>
      <w:marLeft w:val="0"/>
      <w:marRight w:val="0"/>
      <w:marTop w:val="0"/>
      <w:marBottom w:val="0"/>
      <w:divBdr>
        <w:top w:val="none" w:sz="0" w:space="0" w:color="auto"/>
        <w:left w:val="none" w:sz="0" w:space="0" w:color="auto"/>
        <w:bottom w:val="none" w:sz="0" w:space="0" w:color="auto"/>
        <w:right w:val="none" w:sz="0" w:space="0" w:color="auto"/>
      </w:divBdr>
    </w:div>
    <w:div w:id="553126886">
      <w:bodyDiv w:val="1"/>
      <w:marLeft w:val="0"/>
      <w:marRight w:val="0"/>
      <w:marTop w:val="0"/>
      <w:marBottom w:val="0"/>
      <w:divBdr>
        <w:top w:val="none" w:sz="0" w:space="0" w:color="auto"/>
        <w:left w:val="none" w:sz="0" w:space="0" w:color="auto"/>
        <w:bottom w:val="none" w:sz="0" w:space="0" w:color="auto"/>
        <w:right w:val="none" w:sz="0" w:space="0" w:color="auto"/>
      </w:divBdr>
    </w:div>
    <w:div w:id="566887713">
      <w:bodyDiv w:val="1"/>
      <w:marLeft w:val="0"/>
      <w:marRight w:val="0"/>
      <w:marTop w:val="0"/>
      <w:marBottom w:val="0"/>
      <w:divBdr>
        <w:top w:val="none" w:sz="0" w:space="0" w:color="auto"/>
        <w:left w:val="none" w:sz="0" w:space="0" w:color="auto"/>
        <w:bottom w:val="none" w:sz="0" w:space="0" w:color="auto"/>
        <w:right w:val="none" w:sz="0" w:space="0" w:color="auto"/>
      </w:divBdr>
    </w:div>
    <w:div w:id="592203818">
      <w:bodyDiv w:val="1"/>
      <w:marLeft w:val="0"/>
      <w:marRight w:val="0"/>
      <w:marTop w:val="0"/>
      <w:marBottom w:val="0"/>
      <w:divBdr>
        <w:top w:val="none" w:sz="0" w:space="0" w:color="auto"/>
        <w:left w:val="none" w:sz="0" w:space="0" w:color="auto"/>
        <w:bottom w:val="none" w:sz="0" w:space="0" w:color="auto"/>
        <w:right w:val="none" w:sz="0" w:space="0" w:color="auto"/>
      </w:divBdr>
    </w:div>
    <w:div w:id="602153605">
      <w:bodyDiv w:val="1"/>
      <w:marLeft w:val="0"/>
      <w:marRight w:val="0"/>
      <w:marTop w:val="0"/>
      <w:marBottom w:val="0"/>
      <w:divBdr>
        <w:top w:val="none" w:sz="0" w:space="0" w:color="auto"/>
        <w:left w:val="none" w:sz="0" w:space="0" w:color="auto"/>
        <w:bottom w:val="none" w:sz="0" w:space="0" w:color="auto"/>
        <w:right w:val="none" w:sz="0" w:space="0" w:color="auto"/>
      </w:divBdr>
    </w:div>
    <w:div w:id="607616709">
      <w:bodyDiv w:val="1"/>
      <w:marLeft w:val="0"/>
      <w:marRight w:val="0"/>
      <w:marTop w:val="0"/>
      <w:marBottom w:val="0"/>
      <w:divBdr>
        <w:top w:val="none" w:sz="0" w:space="0" w:color="auto"/>
        <w:left w:val="none" w:sz="0" w:space="0" w:color="auto"/>
        <w:bottom w:val="none" w:sz="0" w:space="0" w:color="auto"/>
        <w:right w:val="none" w:sz="0" w:space="0" w:color="auto"/>
      </w:divBdr>
    </w:div>
    <w:div w:id="623854767">
      <w:bodyDiv w:val="1"/>
      <w:marLeft w:val="0"/>
      <w:marRight w:val="0"/>
      <w:marTop w:val="0"/>
      <w:marBottom w:val="0"/>
      <w:divBdr>
        <w:top w:val="none" w:sz="0" w:space="0" w:color="auto"/>
        <w:left w:val="none" w:sz="0" w:space="0" w:color="auto"/>
        <w:bottom w:val="none" w:sz="0" w:space="0" w:color="auto"/>
        <w:right w:val="none" w:sz="0" w:space="0" w:color="auto"/>
      </w:divBdr>
    </w:div>
    <w:div w:id="624581897">
      <w:bodyDiv w:val="1"/>
      <w:marLeft w:val="0"/>
      <w:marRight w:val="0"/>
      <w:marTop w:val="0"/>
      <w:marBottom w:val="0"/>
      <w:divBdr>
        <w:top w:val="none" w:sz="0" w:space="0" w:color="auto"/>
        <w:left w:val="none" w:sz="0" w:space="0" w:color="auto"/>
        <w:bottom w:val="none" w:sz="0" w:space="0" w:color="auto"/>
        <w:right w:val="none" w:sz="0" w:space="0" w:color="auto"/>
      </w:divBdr>
    </w:div>
    <w:div w:id="630479794">
      <w:bodyDiv w:val="1"/>
      <w:marLeft w:val="0"/>
      <w:marRight w:val="0"/>
      <w:marTop w:val="0"/>
      <w:marBottom w:val="0"/>
      <w:divBdr>
        <w:top w:val="none" w:sz="0" w:space="0" w:color="auto"/>
        <w:left w:val="none" w:sz="0" w:space="0" w:color="auto"/>
        <w:bottom w:val="none" w:sz="0" w:space="0" w:color="auto"/>
        <w:right w:val="none" w:sz="0" w:space="0" w:color="auto"/>
      </w:divBdr>
    </w:div>
    <w:div w:id="639454689">
      <w:bodyDiv w:val="1"/>
      <w:marLeft w:val="0"/>
      <w:marRight w:val="0"/>
      <w:marTop w:val="0"/>
      <w:marBottom w:val="0"/>
      <w:divBdr>
        <w:top w:val="none" w:sz="0" w:space="0" w:color="auto"/>
        <w:left w:val="none" w:sz="0" w:space="0" w:color="auto"/>
        <w:bottom w:val="none" w:sz="0" w:space="0" w:color="auto"/>
        <w:right w:val="none" w:sz="0" w:space="0" w:color="auto"/>
      </w:divBdr>
    </w:div>
    <w:div w:id="650913082">
      <w:bodyDiv w:val="1"/>
      <w:marLeft w:val="0"/>
      <w:marRight w:val="0"/>
      <w:marTop w:val="0"/>
      <w:marBottom w:val="0"/>
      <w:divBdr>
        <w:top w:val="none" w:sz="0" w:space="0" w:color="auto"/>
        <w:left w:val="none" w:sz="0" w:space="0" w:color="auto"/>
        <w:bottom w:val="none" w:sz="0" w:space="0" w:color="auto"/>
        <w:right w:val="none" w:sz="0" w:space="0" w:color="auto"/>
      </w:divBdr>
    </w:div>
    <w:div w:id="658002128">
      <w:bodyDiv w:val="1"/>
      <w:marLeft w:val="0"/>
      <w:marRight w:val="0"/>
      <w:marTop w:val="0"/>
      <w:marBottom w:val="0"/>
      <w:divBdr>
        <w:top w:val="none" w:sz="0" w:space="0" w:color="auto"/>
        <w:left w:val="none" w:sz="0" w:space="0" w:color="auto"/>
        <w:bottom w:val="none" w:sz="0" w:space="0" w:color="auto"/>
        <w:right w:val="none" w:sz="0" w:space="0" w:color="auto"/>
      </w:divBdr>
    </w:div>
    <w:div w:id="660238455">
      <w:bodyDiv w:val="1"/>
      <w:marLeft w:val="0"/>
      <w:marRight w:val="0"/>
      <w:marTop w:val="0"/>
      <w:marBottom w:val="0"/>
      <w:divBdr>
        <w:top w:val="none" w:sz="0" w:space="0" w:color="auto"/>
        <w:left w:val="none" w:sz="0" w:space="0" w:color="auto"/>
        <w:bottom w:val="none" w:sz="0" w:space="0" w:color="auto"/>
        <w:right w:val="none" w:sz="0" w:space="0" w:color="auto"/>
      </w:divBdr>
    </w:div>
    <w:div w:id="666979187">
      <w:bodyDiv w:val="1"/>
      <w:marLeft w:val="0"/>
      <w:marRight w:val="0"/>
      <w:marTop w:val="0"/>
      <w:marBottom w:val="0"/>
      <w:divBdr>
        <w:top w:val="none" w:sz="0" w:space="0" w:color="auto"/>
        <w:left w:val="none" w:sz="0" w:space="0" w:color="auto"/>
        <w:bottom w:val="none" w:sz="0" w:space="0" w:color="auto"/>
        <w:right w:val="none" w:sz="0" w:space="0" w:color="auto"/>
      </w:divBdr>
    </w:div>
    <w:div w:id="688488293">
      <w:bodyDiv w:val="1"/>
      <w:marLeft w:val="0"/>
      <w:marRight w:val="0"/>
      <w:marTop w:val="0"/>
      <w:marBottom w:val="0"/>
      <w:divBdr>
        <w:top w:val="none" w:sz="0" w:space="0" w:color="auto"/>
        <w:left w:val="none" w:sz="0" w:space="0" w:color="auto"/>
        <w:bottom w:val="none" w:sz="0" w:space="0" w:color="auto"/>
        <w:right w:val="none" w:sz="0" w:space="0" w:color="auto"/>
      </w:divBdr>
    </w:div>
    <w:div w:id="697391131">
      <w:bodyDiv w:val="1"/>
      <w:marLeft w:val="0"/>
      <w:marRight w:val="0"/>
      <w:marTop w:val="0"/>
      <w:marBottom w:val="0"/>
      <w:divBdr>
        <w:top w:val="none" w:sz="0" w:space="0" w:color="auto"/>
        <w:left w:val="none" w:sz="0" w:space="0" w:color="auto"/>
        <w:bottom w:val="none" w:sz="0" w:space="0" w:color="auto"/>
        <w:right w:val="none" w:sz="0" w:space="0" w:color="auto"/>
      </w:divBdr>
    </w:div>
    <w:div w:id="703285862">
      <w:bodyDiv w:val="1"/>
      <w:marLeft w:val="0"/>
      <w:marRight w:val="0"/>
      <w:marTop w:val="0"/>
      <w:marBottom w:val="0"/>
      <w:divBdr>
        <w:top w:val="none" w:sz="0" w:space="0" w:color="auto"/>
        <w:left w:val="none" w:sz="0" w:space="0" w:color="auto"/>
        <w:bottom w:val="none" w:sz="0" w:space="0" w:color="auto"/>
        <w:right w:val="none" w:sz="0" w:space="0" w:color="auto"/>
      </w:divBdr>
    </w:div>
    <w:div w:id="712387393">
      <w:bodyDiv w:val="1"/>
      <w:marLeft w:val="0"/>
      <w:marRight w:val="0"/>
      <w:marTop w:val="0"/>
      <w:marBottom w:val="0"/>
      <w:divBdr>
        <w:top w:val="none" w:sz="0" w:space="0" w:color="auto"/>
        <w:left w:val="none" w:sz="0" w:space="0" w:color="auto"/>
        <w:bottom w:val="none" w:sz="0" w:space="0" w:color="auto"/>
        <w:right w:val="none" w:sz="0" w:space="0" w:color="auto"/>
      </w:divBdr>
    </w:div>
    <w:div w:id="738402922">
      <w:bodyDiv w:val="1"/>
      <w:marLeft w:val="0"/>
      <w:marRight w:val="0"/>
      <w:marTop w:val="0"/>
      <w:marBottom w:val="0"/>
      <w:divBdr>
        <w:top w:val="none" w:sz="0" w:space="0" w:color="auto"/>
        <w:left w:val="none" w:sz="0" w:space="0" w:color="auto"/>
        <w:bottom w:val="none" w:sz="0" w:space="0" w:color="auto"/>
        <w:right w:val="none" w:sz="0" w:space="0" w:color="auto"/>
      </w:divBdr>
    </w:div>
    <w:div w:id="745107801">
      <w:bodyDiv w:val="1"/>
      <w:marLeft w:val="0"/>
      <w:marRight w:val="0"/>
      <w:marTop w:val="0"/>
      <w:marBottom w:val="0"/>
      <w:divBdr>
        <w:top w:val="none" w:sz="0" w:space="0" w:color="auto"/>
        <w:left w:val="none" w:sz="0" w:space="0" w:color="auto"/>
        <w:bottom w:val="none" w:sz="0" w:space="0" w:color="auto"/>
        <w:right w:val="none" w:sz="0" w:space="0" w:color="auto"/>
      </w:divBdr>
      <w:divsChild>
        <w:div w:id="1181578239">
          <w:marLeft w:val="0"/>
          <w:marRight w:val="0"/>
          <w:marTop w:val="0"/>
          <w:marBottom w:val="0"/>
          <w:divBdr>
            <w:top w:val="none" w:sz="0" w:space="0" w:color="auto"/>
            <w:left w:val="none" w:sz="0" w:space="0" w:color="auto"/>
            <w:bottom w:val="none" w:sz="0" w:space="0" w:color="auto"/>
            <w:right w:val="none" w:sz="0" w:space="0" w:color="auto"/>
          </w:divBdr>
          <w:divsChild>
            <w:div w:id="5554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053">
      <w:bodyDiv w:val="1"/>
      <w:marLeft w:val="0"/>
      <w:marRight w:val="0"/>
      <w:marTop w:val="0"/>
      <w:marBottom w:val="0"/>
      <w:divBdr>
        <w:top w:val="none" w:sz="0" w:space="0" w:color="auto"/>
        <w:left w:val="none" w:sz="0" w:space="0" w:color="auto"/>
        <w:bottom w:val="none" w:sz="0" w:space="0" w:color="auto"/>
        <w:right w:val="none" w:sz="0" w:space="0" w:color="auto"/>
      </w:divBdr>
    </w:div>
    <w:div w:id="757021479">
      <w:bodyDiv w:val="1"/>
      <w:marLeft w:val="0"/>
      <w:marRight w:val="0"/>
      <w:marTop w:val="0"/>
      <w:marBottom w:val="0"/>
      <w:divBdr>
        <w:top w:val="none" w:sz="0" w:space="0" w:color="auto"/>
        <w:left w:val="none" w:sz="0" w:space="0" w:color="auto"/>
        <w:bottom w:val="none" w:sz="0" w:space="0" w:color="auto"/>
        <w:right w:val="none" w:sz="0" w:space="0" w:color="auto"/>
      </w:divBdr>
    </w:div>
    <w:div w:id="762992477">
      <w:bodyDiv w:val="1"/>
      <w:marLeft w:val="0"/>
      <w:marRight w:val="0"/>
      <w:marTop w:val="0"/>
      <w:marBottom w:val="0"/>
      <w:divBdr>
        <w:top w:val="none" w:sz="0" w:space="0" w:color="auto"/>
        <w:left w:val="none" w:sz="0" w:space="0" w:color="auto"/>
        <w:bottom w:val="none" w:sz="0" w:space="0" w:color="auto"/>
        <w:right w:val="none" w:sz="0" w:space="0" w:color="auto"/>
      </w:divBdr>
    </w:div>
    <w:div w:id="776414997">
      <w:bodyDiv w:val="1"/>
      <w:marLeft w:val="0"/>
      <w:marRight w:val="0"/>
      <w:marTop w:val="0"/>
      <w:marBottom w:val="0"/>
      <w:divBdr>
        <w:top w:val="none" w:sz="0" w:space="0" w:color="auto"/>
        <w:left w:val="none" w:sz="0" w:space="0" w:color="auto"/>
        <w:bottom w:val="none" w:sz="0" w:space="0" w:color="auto"/>
        <w:right w:val="none" w:sz="0" w:space="0" w:color="auto"/>
      </w:divBdr>
    </w:div>
    <w:div w:id="796215231">
      <w:bodyDiv w:val="1"/>
      <w:marLeft w:val="0"/>
      <w:marRight w:val="0"/>
      <w:marTop w:val="0"/>
      <w:marBottom w:val="0"/>
      <w:divBdr>
        <w:top w:val="none" w:sz="0" w:space="0" w:color="auto"/>
        <w:left w:val="none" w:sz="0" w:space="0" w:color="auto"/>
        <w:bottom w:val="none" w:sz="0" w:space="0" w:color="auto"/>
        <w:right w:val="none" w:sz="0" w:space="0" w:color="auto"/>
      </w:divBdr>
    </w:div>
    <w:div w:id="823424550">
      <w:bodyDiv w:val="1"/>
      <w:marLeft w:val="0"/>
      <w:marRight w:val="0"/>
      <w:marTop w:val="0"/>
      <w:marBottom w:val="0"/>
      <w:divBdr>
        <w:top w:val="none" w:sz="0" w:space="0" w:color="auto"/>
        <w:left w:val="none" w:sz="0" w:space="0" w:color="auto"/>
        <w:bottom w:val="none" w:sz="0" w:space="0" w:color="auto"/>
        <w:right w:val="none" w:sz="0" w:space="0" w:color="auto"/>
      </w:divBdr>
    </w:div>
    <w:div w:id="830295257">
      <w:bodyDiv w:val="1"/>
      <w:marLeft w:val="0"/>
      <w:marRight w:val="0"/>
      <w:marTop w:val="0"/>
      <w:marBottom w:val="0"/>
      <w:divBdr>
        <w:top w:val="none" w:sz="0" w:space="0" w:color="auto"/>
        <w:left w:val="none" w:sz="0" w:space="0" w:color="auto"/>
        <w:bottom w:val="none" w:sz="0" w:space="0" w:color="auto"/>
        <w:right w:val="none" w:sz="0" w:space="0" w:color="auto"/>
      </w:divBdr>
    </w:div>
    <w:div w:id="831675545">
      <w:bodyDiv w:val="1"/>
      <w:marLeft w:val="0"/>
      <w:marRight w:val="0"/>
      <w:marTop w:val="0"/>
      <w:marBottom w:val="0"/>
      <w:divBdr>
        <w:top w:val="none" w:sz="0" w:space="0" w:color="auto"/>
        <w:left w:val="none" w:sz="0" w:space="0" w:color="auto"/>
        <w:bottom w:val="none" w:sz="0" w:space="0" w:color="auto"/>
        <w:right w:val="none" w:sz="0" w:space="0" w:color="auto"/>
      </w:divBdr>
      <w:divsChild>
        <w:div w:id="868757194">
          <w:marLeft w:val="0"/>
          <w:marRight w:val="0"/>
          <w:marTop w:val="0"/>
          <w:marBottom w:val="0"/>
          <w:divBdr>
            <w:top w:val="none" w:sz="0" w:space="0" w:color="auto"/>
            <w:left w:val="none" w:sz="0" w:space="0" w:color="auto"/>
            <w:bottom w:val="none" w:sz="0" w:space="0" w:color="auto"/>
            <w:right w:val="none" w:sz="0" w:space="0" w:color="auto"/>
          </w:divBdr>
        </w:div>
        <w:div w:id="930553043">
          <w:marLeft w:val="0"/>
          <w:marRight w:val="0"/>
          <w:marTop w:val="0"/>
          <w:marBottom w:val="0"/>
          <w:divBdr>
            <w:top w:val="none" w:sz="0" w:space="0" w:color="auto"/>
            <w:left w:val="none" w:sz="0" w:space="0" w:color="auto"/>
            <w:bottom w:val="none" w:sz="0" w:space="0" w:color="auto"/>
            <w:right w:val="none" w:sz="0" w:space="0" w:color="auto"/>
          </w:divBdr>
        </w:div>
        <w:div w:id="1127972198">
          <w:marLeft w:val="0"/>
          <w:marRight w:val="0"/>
          <w:marTop w:val="0"/>
          <w:marBottom w:val="0"/>
          <w:divBdr>
            <w:top w:val="none" w:sz="0" w:space="0" w:color="auto"/>
            <w:left w:val="none" w:sz="0" w:space="0" w:color="auto"/>
            <w:bottom w:val="none" w:sz="0" w:space="0" w:color="auto"/>
            <w:right w:val="none" w:sz="0" w:space="0" w:color="auto"/>
          </w:divBdr>
        </w:div>
        <w:div w:id="1295141062">
          <w:marLeft w:val="0"/>
          <w:marRight w:val="0"/>
          <w:marTop w:val="0"/>
          <w:marBottom w:val="0"/>
          <w:divBdr>
            <w:top w:val="none" w:sz="0" w:space="0" w:color="auto"/>
            <w:left w:val="none" w:sz="0" w:space="0" w:color="auto"/>
            <w:bottom w:val="none" w:sz="0" w:space="0" w:color="auto"/>
            <w:right w:val="none" w:sz="0" w:space="0" w:color="auto"/>
          </w:divBdr>
        </w:div>
        <w:div w:id="1653560688">
          <w:marLeft w:val="0"/>
          <w:marRight w:val="0"/>
          <w:marTop w:val="0"/>
          <w:marBottom w:val="0"/>
          <w:divBdr>
            <w:top w:val="none" w:sz="0" w:space="0" w:color="auto"/>
            <w:left w:val="none" w:sz="0" w:space="0" w:color="auto"/>
            <w:bottom w:val="none" w:sz="0" w:space="0" w:color="auto"/>
            <w:right w:val="none" w:sz="0" w:space="0" w:color="auto"/>
          </w:divBdr>
        </w:div>
        <w:div w:id="1749494690">
          <w:marLeft w:val="0"/>
          <w:marRight w:val="0"/>
          <w:marTop w:val="0"/>
          <w:marBottom w:val="0"/>
          <w:divBdr>
            <w:top w:val="none" w:sz="0" w:space="0" w:color="auto"/>
            <w:left w:val="none" w:sz="0" w:space="0" w:color="auto"/>
            <w:bottom w:val="none" w:sz="0" w:space="0" w:color="auto"/>
            <w:right w:val="none" w:sz="0" w:space="0" w:color="auto"/>
          </w:divBdr>
        </w:div>
        <w:div w:id="1819684280">
          <w:marLeft w:val="0"/>
          <w:marRight w:val="0"/>
          <w:marTop w:val="0"/>
          <w:marBottom w:val="0"/>
          <w:divBdr>
            <w:top w:val="none" w:sz="0" w:space="0" w:color="auto"/>
            <w:left w:val="none" w:sz="0" w:space="0" w:color="auto"/>
            <w:bottom w:val="none" w:sz="0" w:space="0" w:color="auto"/>
            <w:right w:val="none" w:sz="0" w:space="0" w:color="auto"/>
          </w:divBdr>
        </w:div>
        <w:div w:id="1860502529">
          <w:marLeft w:val="0"/>
          <w:marRight w:val="0"/>
          <w:marTop w:val="0"/>
          <w:marBottom w:val="0"/>
          <w:divBdr>
            <w:top w:val="none" w:sz="0" w:space="0" w:color="auto"/>
            <w:left w:val="none" w:sz="0" w:space="0" w:color="auto"/>
            <w:bottom w:val="none" w:sz="0" w:space="0" w:color="auto"/>
            <w:right w:val="none" w:sz="0" w:space="0" w:color="auto"/>
          </w:divBdr>
        </w:div>
      </w:divsChild>
    </w:div>
    <w:div w:id="834221281">
      <w:bodyDiv w:val="1"/>
      <w:marLeft w:val="0"/>
      <w:marRight w:val="0"/>
      <w:marTop w:val="0"/>
      <w:marBottom w:val="0"/>
      <w:divBdr>
        <w:top w:val="none" w:sz="0" w:space="0" w:color="auto"/>
        <w:left w:val="none" w:sz="0" w:space="0" w:color="auto"/>
        <w:bottom w:val="none" w:sz="0" w:space="0" w:color="auto"/>
        <w:right w:val="none" w:sz="0" w:space="0" w:color="auto"/>
      </w:divBdr>
    </w:div>
    <w:div w:id="847252397">
      <w:bodyDiv w:val="1"/>
      <w:marLeft w:val="0"/>
      <w:marRight w:val="0"/>
      <w:marTop w:val="0"/>
      <w:marBottom w:val="0"/>
      <w:divBdr>
        <w:top w:val="none" w:sz="0" w:space="0" w:color="auto"/>
        <w:left w:val="none" w:sz="0" w:space="0" w:color="auto"/>
        <w:bottom w:val="none" w:sz="0" w:space="0" w:color="auto"/>
        <w:right w:val="none" w:sz="0" w:space="0" w:color="auto"/>
      </w:divBdr>
    </w:div>
    <w:div w:id="847868887">
      <w:bodyDiv w:val="1"/>
      <w:marLeft w:val="0"/>
      <w:marRight w:val="0"/>
      <w:marTop w:val="0"/>
      <w:marBottom w:val="0"/>
      <w:divBdr>
        <w:top w:val="none" w:sz="0" w:space="0" w:color="auto"/>
        <w:left w:val="none" w:sz="0" w:space="0" w:color="auto"/>
        <w:bottom w:val="none" w:sz="0" w:space="0" w:color="auto"/>
        <w:right w:val="none" w:sz="0" w:space="0" w:color="auto"/>
      </w:divBdr>
    </w:div>
    <w:div w:id="855266002">
      <w:bodyDiv w:val="1"/>
      <w:marLeft w:val="0"/>
      <w:marRight w:val="0"/>
      <w:marTop w:val="0"/>
      <w:marBottom w:val="0"/>
      <w:divBdr>
        <w:top w:val="none" w:sz="0" w:space="0" w:color="auto"/>
        <w:left w:val="none" w:sz="0" w:space="0" w:color="auto"/>
        <w:bottom w:val="none" w:sz="0" w:space="0" w:color="auto"/>
        <w:right w:val="none" w:sz="0" w:space="0" w:color="auto"/>
      </w:divBdr>
    </w:div>
    <w:div w:id="860779513">
      <w:bodyDiv w:val="1"/>
      <w:marLeft w:val="0"/>
      <w:marRight w:val="0"/>
      <w:marTop w:val="0"/>
      <w:marBottom w:val="0"/>
      <w:divBdr>
        <w:top w:val="none" w:sz="0" w:space="0" w:color="auto"/>
        <w:left w:val="none" w:sz="0" w:space="0" w:color="auto"/>
        <w:bottom w:val="none" w:sz="0" w:space="0" w:color="auto"/>
        <w:right w:val="none" w:sz="0" w:space="0" w:color="auto"/>
      </w:divBdr>
    </w:div>
    <w:div w:id="885292080">
      <w:bodyDiv w:val="1"/>
      <w:marLeft w:val="0"/>
      <w:marRight w:val="0"/>
      <w:marTop w:val="0"/>
      <w:marBottom w:val="0"/>
      <w:divBdr>
        <w:top w:val="none" w:sz="0" w:space="0" w:color="auto"/>
        <w:left w:val="none" w:sz="0" w:space="0" w:color="auto"/>
        <w:bottom w:val="none" w:sz="0" w:space="0" w:color="auto"/>
        <w:right w:val="none" w:sz="0" w:space="0" w:color="auto"/>
      </w:divBdr>
    </w:div>
    <w:div w:id="895310892">
      <w:bodyDiv w:val="1"/>
      <w:marLeft w:val="0"/>
      <w:marRight w:val="0"/>
      <w:marTop w:val="0"/>
      <w:marBottom w:val="0"/>
      <w:divBdr>
        <w:top w:val="none" w:sz="0" w:space="0" w:color="auto"/>
        <w:left w:val="none" w:sz="0" w:space="0" w:color="auto"/>
        <w:bottom w:val="none" w:sz="0" w:space="0" w:color="auto"/>
        <w:right w:val="none" w:sz="0" w:space="0" w:color="auto"/>
      </w:divBdr>
    </w:div>
    <w:div w:id="930508567">
      <w:bodyDiv w:val="1"/>
      <w:marLeft w:val="0"/>
      <w:marRight w:val="0"/>
      <w:marTop w:val="0"/>
      <w:marBottom w:val="0"/>
      <w:divBdr>
        <w:top w:val="none" w:sz="0" w:space="0" w:color="auto"/>
        <w:left w:val="none" w:sz="0" w:space="0" w:color="auto"/>
        <w:bottom w:val="none" w:sz="0" w:space="0" w:color="auto"/>
        <w:right w:val="none" w:sz="0" w:space="0" w:color="auto"/>
      </w:divBdr>
    </w:div>
    <w:div w:id="942297801">
      <w:bodyDiv w:val="1"/>
      <w:marLeft w:val="0"/>
      <w:marRight w:val="0"/>
      <w:marTop w:val="0"/>
      <w:marBottom w:val="0"/>
      <w:divBdr>
        <w:top w:val="none" w:sz="0" w:space="0" w:color="auto"/>
        <w:left w:val="none" w:sz="0" w:space="0" w:color="auto"/>
        <w:bottom w:val="none" w:sz="0" w:space="0" w:color="auto"/>
        <w:right w:val="none" w:sz="0" w:space="0" w:color="auto"/>
      </w:divBdr>
    </w:div>
    <w:div w:id="948006531">
      <w:bodyDiv w:val="1"/>
      <w:marLeft w:val="0"/>
      <w:marRight w:val="0"/>
      <w:marTop w:val="0"/>
      <w:marBottom w:val="0"/>
      <w:divBdr>
        <w:top w:val="none" w:sz="0" w:space="0" w:color="auto"/>
        <w:left w:val="none" w:sz="0" w:space="0" w:color="auto"/>
        <w:bottom w:val="none" w:sz="0" w:space="0" w:color="auto"/>
        <w:right w:val="none" w:sz="0" w:space="0" w:color="auto"/>
      </w:divBdr>
    </w:div>
    <w:div w:id="994917369">
      <w:bodyDiv w:val="1"/>
      <w:marLeft w:val="0"/>
      <w:marRight w:val="0"/>
      <w:marTop w:val="0"/>
      <w:marBottom w:val="0"/>
      <w:divBdr>
        <w:top w:val="none" w:sz="0" w:space="0" w:color="auto"/>
        <w:left w:val="none" w:sz="0" w:space="0" w:color="auto"/>
        <w:bottom w:val="none" w:sz="0" w:space="0" w:color="auto"/>
        <w:right w:val="none" w:sz="0" w:space="0" w:color="auto"/>
      </w:divBdr>
    </w:div>
    <w:div w:id="1033963359">
      <w:bodyDiv w:val="1"/>
      <w:marLeft w:val="0"/>
      <w:marRight w:val="0"/>
      <w:marTop w:val="0"/>
      <w:marBottom w:val="0"/>
      <w:divBdr>
        <w:top w:val="none" w:sz="0" w:space="0" w:color="auto"/>
        <w:left w:val="none" w:sz="0" w:space="0" w:color="auto"/>
        <w:bottom w:val="none" w:sz="0" w:space="0" w:color="auto"/>
        <w:right w:val="none" w:sz="0" w:space="0" w:color="auto"/>
      </w:divBdr>
    </w:div>
    <w:div w:id="1049260456">
      <w:bodyDiv w:val="1"/>
      <w:marLeft w:val="0"/>
      <w:marRight w:val="0"/>
      <w:marTop w:val="0"/>
      <w:marBottom w:val="0"/>
      <w:divBdr>
        <w:top w:val="none" w:sz="0" w:space="0" w:color="auto"/>
        <w:left w:val="none" w:sz="0" w:space="0" w:color="auto"/>
        <w:bottom w:val="none" w:sz="0" w:space="0" w:color="auto"/>
        <w:right w:val="none" w:sz="0" w:space="0" w:color="auto"/>
      </w:divBdr>
    </w:div>
    <w:div w:id="1069422351">
      <w:bodyDiv w:val="1"/>
      <w:marLeft w:val="0"/>
      <w:marRight w:val="0"/>
      <w:marTop w:val="0"/>
      <w:marBottom w:val="0"/>
      <w:divBdr>
        <w:top w:val="none" w:sz="0" w:space="0" w:color="auto"/>
        <w:left w:val="none" w:sz="0" w:space="0" w:color="auto"/>
        <w:bottom w:val="none" w:sz="0" w:space="0" w:color="auto"/>
        <w:right w:val="none" w:sz="0" w:space="0" w:color="auto"/>
      </w:divBdr>
    </w:div>
    <w:div w:id="1074351121">
      <w:bodyDiv w:val="1"/>
      <w:marLeft w:val="0"/>
      <w:marRight w:val="0"/>
      <w:marTop w:val="0"/>
      <w:marBottom w:val="0"/>
      <w:divBdr>
        <w:top w:val="none" w:sz="0" w:space="0" w:color="auto"/>
        <w:left w:val="none" w:sz="0" w:space="0" w:color="auto"/>
        <w:bottom w:val="none" w:sz="0" w:space="0" w:color="auto"/>
        <w:right w:val="none" w:sz="0" w:space="0" w:color="auto"/>
      </w:divBdr>
    </w:div>
    <w:div w:id="1106728362">
      <w:bodyDiv w:val="1"/>
      <w:marLeft w:val="0"/>
      <w:marRight w:val="0"/>
      <w:marTop w:val="0"/>
      <w:marBottom w:val="0"/>
      <w:divBdr>
        <w:top w:val="none" w:sz="0" w:space="0" w:color="auto"/>
        <w:left w:val="none" w:sz="0" w:space="0" w:color="auto"/>
        <w:bottom w:val="none" w:sz="0" w:space="0" w:color="auto"/>
        <w:right w:val="none" w:sz="0" w:space="0" w:color="auto"/>
      </w:divBdr>
      <w:divsChild>
        <w:div w:id="328681826">
          <w:marLeft w:val="0"/>
          <w:marRight w:val="0"/>
          <w:marTop w:val="0"/>
          <w:marBottom w:val="0"/>
          <w:divBdr>
            <w:top w:val="none" w:sz="0" w:space="0" w:color="auto"/>
            <w:left w:val="none" w:sz="0" w:space="0" w:color="auto"/>
            <w:bottom w:val="none" w:sz="0" w:space="0" w:color="auto"/>
            <w:right w:val="none" w:sz="0" w:space="0" w:color="auto"/>
          </w:divBdr>
          <w:divsChild>
            <w:div w:id="616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7881">
      <w:bodyDiv w:val="1"/>
      <w:marLeft w:val="0"/>
      <w:marRight w:val="0"/>
      <w:marTop w:val="0"/>
      <w:marBottom w:val="0"/>
      <w:divBdr>
        <w:top w:val="none" w:sz="0" w:space="0" w:color="auto"/>
        <w:left w:val="none" w:sz="0" w:space="0" w:color="auto"/>
        <w:bottom w:val="none" w:sz="0" w:space="0" w:color="auto"/>
        <w:right w:val="none" w:sz="0" w:space="0" w:color="auto"/>
      </w:divBdr>
    </w:div>
    <w:div w:id="1122191161">
      <w:bodyDiv w:val="1"/>
      <w:marLeft w:val="0"/>
      <w:marRight w:val="0"/>
      <w:marTop w:val="0"/>
      <w:marBottom w:val="0"/>
      <w:divBdr>
        <w:top w:val="none" w:sz="0" w:space="0" w:color="auto"/>
        <w:left w:val="none" w:sz="0" w:space="0" w:color="auto"/>
        <w:bottom w:val="none" w:sz="0" w:space="0" w:color="auto"/>
        <w:right w:val="none" w:sz="0" w:space="0" w:color="auto"/>
      </w:divBdr>
    </w:div>
    <w:div w:id="1128360442">
      <w:bodyDiv w:val="1"/>
      <w:marLeft w:val="0"/>
      <w:marRight w:val="0"/>
      <w:marTop w:val="0"/>
      <w:marBottom w:val="0"/>
      <w:divBdr>
        <w:top w:val="none" w:sz="0" w:space="0" w:color="auto"/>
        <w:left w:val="none" w:sz="0" w:space="0" w:color="auto"/>
        <w:bottom w:val="none" w:sz="0" w:space="0" w:color="auto"/>
        <w:right w:val="none" w:sz="0" w:space="0" w:color="auto"/>
      </w:divBdr>
    </w:div>
    <w:div w:id="1135298917">
      <w:bodyDiv w:val="1"/>
      <w:marLeft w:val="0"/>
      <w:marRight w:val="0"/>
      <w:marTop w:val="0"/>
      <w:marBottom w:val="0"/>
      <w:divBdr>
        <w:top w:val="none" w:sz="0" w:space="0" w:color="auto"/>
        <w:left w:val="none" w:sz="0" w:space="0" w:color="auto"/>
        <w:bottom w:val="none" w:sz="0" w:space="0" w:color="auto"/>
        <w:right w:val="none" w:sz="0" w:space="0" w:color="auto"/>
      </w:divBdr>
    </w:div>
    <w:div w:id="1163620378">
      <w:bodyDiv w:val="1"/>
      <w:marLeft w:val="0"/>
      <w:marRight w:val="0"/>
      <w:marTop w:val="0"/>
      <w:marBottom w:val="0"/>
      <w:divBdr>
        <w:top w:val="none" w:sz="0" w:space="0" w:color="auto"/>
        <w:left w:val="none" w:sz="0" w:space="0" w:color="auto"/>
        <w:bottom w:val="none" w:sz="0" w:space="0" w:color="auto"/>
        <w:right w:val="none" w:sz="0" w:space="0" w:color="auto"/>
      </w:divBdr>
    </w:div>
    <w:div w:id="1170826715">
      <w:bodyDiv w:val="1"/>
      <w:marLeft w:val="0"/>
      <w:marRight w:val="0"/>
      <w:marTop w:val="0"/>
      <w:marBottom w:val="0"/>
      <w:divBdr>
        <w:top w:val="none" w:sz="0" w:space="0" w:color="auto"/>
        <w:left w:val="none" w:sz="0" w:space="0" w:color="auto"/>
        <w:bottom w:val="none" w:sz="0" w:space="0" w:color="auto"/>
        <w:right w:val="none" w:sz="0" w:space="0" w:color="auto"/>
      </w:divBdr>
    </w:div>
    <w:div w:id="1177573816">
      <w:bodyDiv w:val="1"/>
      <w:marLeft w:val="0"/>
      <w:marRight w:val="0"/>
      <w:marTop w:val="0"/>
      <w:marBottom w:val="0"/>
      <w:divBdr>
        <w:top w:val="none" w:sz="0" w:space="0" w:color="auto"/>
        <w:left w:val="none" w:sz="0" w:space="0" w:color="auto"/>
        <w:bottom w:val="none" w:sz="0" w:space="0" w:color="auto"/>
        <w:right w:val="none" w:sz="0" w:space="0" w:color="auto"/>
      </w:divBdr>
    </w:div>
    <w:div w:id="1190071574">
      <w:bodyDiv w:val="1"/>
      <w:marLeft w:val="0"/>
      <w:marRight w:val="0"/>
      <w:marTop w:val="0"/>
      <w:marBottom w:val="0"/>
      <w:divBdr>
        <w:top w:val="none" w:sz="0" w:space="0" w:color="auto"/>
        <w:left w:val="none" w:sz="0" w:space="0" w:color="auto"/>
        <w:bottom w:val="none" w:sz="0" w:space="0" w:color="auto"/>
        <w:right w:val="none" w:sz="0" w:space="0" w:color="auto"/>
      </w:divBdr>
    </w:div>
    <w:div w:id="1191720713">
      <w:bodyDiv w:val="1"/>
      <w:marLeft w:val="0"/>
      <w:marRight w:val="0"/>
      <w:marTop w:val="0"/>
      <w:marBottom w:val="0"/>
      <w:divBdr>
        <w:top w:val="none" w:sz="0" w:space="0" w:color="auto"/>
        <w:left w:val="none" w:sz="0" w:space="0" w:color="auto"/>
        <w:bottom w:val="none" w:sz="0" w:space="0" w:color="auto"/>
        <w:right w:val="none" w:sz="0" w:space="0" w:color="auto"/>
      </w:divBdr>
    </w:div>
    <w:div w:id="1194002313">
      <w:bodyDiv w:val="1"/>
      <w:marLeft w:val="0"/>
      <w:marRight w:val="0"/>
      <w:marTop w:val="0"/>
      <w:marBottom w:val="0"/>
      <w:divBdr>
        <w:top w:val="none" w:sz="0" w:space="0" w:color="auto"/>
        <w:left w:val="none" w:sz="0" w:space="0" w:color="auto"/>
        <w:bottom w:val="none" w:sz="0" w:space="0" w:color="auto"/>
        <w:right w:val="none" w:sz="0" w:space="0" w:color="auto"/>
      </w:divBdr>
    </w:div>
    <w:div w:id="1196231832">
      <w:bodyDiv w:val="1"/>
      <w:marLeft w:val="0"/>
      <w:marRight w:val="0"/>
      <w:marTop w:val="0"/>
      <w:marBottom w:val="0"/>
      <w:divBdr>
        <w:top w:val="none" w:sz="0" w:space="0" w:color="auto"/>
        <w:left w:val="none" w:sz="0" w:space="0" w:color="auto"/>
        <w:bottom w:val="none" w:sz="0" w:space="0" w:color="auto"/>
        <w:right w:val="none" w:sz="0" w:space="0" w:color="auto"/>
      </w:divBdr>
    </w:div>
    <w:div w:id="1199854008">
      <w:bodyDiv w:val="1"/>
      <w:marLeft w:val="0"/>
      <w:marRight w:val="0"/>
      <w:marTop w:val="0"/>
      <w:marBottom w:val="0"/>
      <w:divBdr>
        <w:top w:val="none" w:sz="0" w:space="0" w:color="auto"/>
        <w:left w:val="none" w:sz="0" w:space="0" w:color="auto"/>
        <w:bottom w:val="none" w:sz="0" w:space="0" w:color="auto"/>
        <w:right w:val="none" w:sz="0" w:space="0" w:color="auto"/>
      </w:divBdr>
    </w:div>
    <w:div w:id="1209877823">
      <w:bodyDiv w:val="1"/>
      <w:marLeft w:val="0"/>
      <w:marRight w:val="0"/>
      <w:marTop w:val="0"/>
      <w:marBottom w:val="0"/>
      <w:divBdr>
        <w:top w:val="none" w:sz="0" w:space="0" w:color="auto"/>
        <w:left w:val="none" w:sz="0" w:space="0" w:color="auto"/>
        <w:bottom w:val="none" w:sz="0" w:space="0" w:color="auto"/>
        <w:right w:val="none" w:sz="0" w:space="0" w:color="auto"/>
      </w:divBdr>
    </w:div>
    <w:div w:id="1225750114">
      <w:bodyDiv w:val="1"/>
      <w:marLeft w:val="0"/>
      <w:marRight w:val="0"/>
      <w:marTop w:val="0"/>
      <w:marBottom w:val="0"/>
      <w:divBdr>
        <w:top w:val="none" w:sz="0" w:space="0" w:color="auto"/>
        <w:left w:val="none" w:sz="0" w:space="0" w:color="auto"/>
        <w:bottom w:val="none" w:sz="0" w:space="0" w:color="auto"/>
        <w:right w:val="none" w:sz="0" w:space="0" w:color="auto"/>
      </w:divBdr>
    </w:div>
    <w:div w:id="1227717543">
      <w:bodyDiv w:val="1"/>
      <w:marLeft w:val="0"/>
      <w:marRight w:val="0"/>
      <w:marTop w:val="0"/>
      <w:marBottom w:val="0"/>
      <w:divBdr>
        <w:top w:val="none" w:sz="0" w:space="0" w:color="auto"/>
        <w:left w:val="none" w:sz="0" w:space="0" w:color="auto"/>
        <w:bottom w:val="none" w:sz="0" w:space="0" w:color="auto"/>
        <w:right w:val="none" w:sz="0" w:space="0" w:color="auto"/>
      </w:divBdr>
    </w:div>
    <w:div w:id="1238596050">
      <w:bodyDiv w:val="1"/>
      <w:marLeft w:val="0"/>
      <w:marRight w:val="0"/>
      <w:marTop w:val="0"/>
      <w:marBottom w:val="0"/>
      <w:divBdr>
        <w:top w:val="none" w:sz="0" w:space="0" w:color="auto"/>
        <w:left w:val="none" w:sz="0" w:space="0" w:color="auto"/>
        <w:bottom w:val="none" w:sz="0" w:space="0" w:color="auto"/>
        <w:right w:val="none" w:sz="0" w:space="0" w:color="auto"/>
      </w:divBdr>
    </w:div>
    <w:div w:id="1259825376">
      <w:bodyDiv w:val="1"/>
      <w:marLeft w:val="0"/>
      <w:marRight w:val="0"/>
      <w:marTop w:val="0"/>
      <w:marBottom w:val="0"/>
      <w:divBdr>
        <w:top w:val="none" w:sz="0" w:space="0" w:color="auto"/>
        <w:left w:val="none" w:sz="0" w:space="0" w:color="auto"/>
        <w:bottom w:val="none" w:sz="0" w:space="0" w:color="auto"/>
        <w:right w:val="none" w:sz="0" w:space="0" w:color="auto"/>
      </w:divBdr>
    </w:div>
    <w:div w:id="1278415962">
      <w:bodyDiv w:val="1"/>
      <w:marLeft w:val="0"/>
      <w:marRight w:val="0"/>
      <w:marTop w:val="0"/>
      <w:marBottom w:val="0"/>
      <w:divBdr>
        <w:top w:val="none" w:sz="0" w:space="0" w:color="auto"/>
        <w:left w:val="none" w:sz="0" w:space="0" w:color="auto"/>
        <w:bottom w:val="none" w:sz="0" w:space="0" w:color="auto"/>
        <w:right w:val="none" w:sz="0" w:space="0" w:color="auto"/>
      </w:divBdr>
    </w:div>
    <w:div w:id="1284842427">
      <w:bodyDiv w:val="1"/>
      <w:marLeft w:val="0"/>
      <w:marRight w:val="0"/>
      <w:marTop w:val="0"/>
      <w:marBottom w:val="0"/>
      <w:divBdr>
        <w:top w:val="none" w:sz="0" w:space="0" w:color="auto"/>
        <w:left w:val="none" w:sz="0" w:space="0" w:color="auto"/>
        <w:bottom w:val="none" w:sz="0" w:space="0" w:color="auto"/>
        <w:right w:val="none" w:sz="0" w:space="0" w:color="auto"/>
      </w:divBdr>
    </w:div>
    <w:div w:id="1289429938">
      <w:bodyDiv w:val="1"/>
      <w:marLeft w:val="0"/>
      <w:marRight w:val="0"/>
      <w:marTop w:val="0"/>
      <w:marBottom w:val="0"/>
      <w:divBdr>
        <w:top w:val="none" w:sz="0" w:space="0" w:color="auto"/>
        <w:left w:val="none" w:sz="0" w:space="0" w:color="auto"/>
        <w:bottom w:val="none" w:sz="0" w:space="0" w:color="auto"/>
        <w:right w:val="none" w:sz="0" w:space="0" w:color="auto"/>
      </w:divBdr>
    </w:div>
    <w:div w:id="1298612127">
      <w:bodyDiv w:val="1"/>
      <w:marLeft w:val="0"/>
      <w:marRight w:val="0"/>
      <w:marTop w:val="0"/>
      <w:marBottom w:val="0"/>
      <w:divBdr>
        <w:top w:val="none" w:sz="0" w:space="0" w:color="auto"/>
        <w:left w:val="none" w:sz="0" w:space="0" w:color="auto"/>
        <w:bottom w:val="none" w:sz="0" w:space="0" w:color="auto"/>
        <w:right w:val="none" w:sz="0" w:space="0" w:color="auto"/>
      </w:divBdr>
    </w:div>
    <w:div w:id="1304503057">
      <w:bodyDiv w:val="1"/>
      <w:marLeft w:val="0"/>
      <w:marRight w:val="0"/>
      <w:marTop w:val="0"/>
      <w:marBottom w:val="0"/>
      <w:divBdr>
        <w:top w:val="none" w:sz="0" w:space="0" w:color="auto"/>
        <w:left w:val="none" w:sz="0" w:space="0" w:color="auto"/>
        <w:bottom w:val="none" w:sz="0" w:space="0" w:color="auto"/>
        <w:right w:val="none" w:sz="0" w:space="0" w:color="auto"/>
      </w:divBdr>
    </w:div>
    <w:div w:id="1308777440">
      <w:bodyDiv w:val="1"/>
      <w:marLeft w:val="0"/>
      <w:marRight w:val="0"/>
      <w:marTop w:val="0"/>
      <w:marBottom w:val="0"/>
      <w:divBdr>
        <w:top w:val="none" w:sz="0" w:space="0" w:color="auto"/>
        <w:left w:val="none" w:sz="0" w:space="0" w:color="auto"/>
        <w:bottom w:val="none" w:sz="0" w:space="0" w:color="auto"/>
        <w:right w:val="none" w:sz="0" w:space="0" w:color="auto"/>
      </w:divBdr>
    </w:div>
    <w:div w:id="1359938566">
      <w:bodyDiv w:val="1"/>
      <w:marLeft w:val="0"/>
      <w:marRight w:val="0"/>
      <w:marTop w:val="0"/>
      <w:marBottom w:val="0"/>
      <w:divBdr>
        <w:top w:val="none" w:sz="0" w:space="0" w:color="auto"/>
        <w:left w:val="none" w:sz="0" w:space="0" w:color="auto"/>
        <w:bottom w:val="none" w:sz="0" w:space="0" w:color="auto"/>
        <w:right w:val="none" w:sz="0" w:space="0" w:color="auto"/>
      </w:divBdr>
    </w:div>
    <w:div w:id="1383478883">
      <w:bodyDiv w:val="1"/>
      <w:marLeft w:val="0"/>
      <w:marRight w:val="0"/>
      <w:marTop w:val="0"/>
      <w:marBottom w:val="0"/>
      <w:divBdr>
        <w:top w:val="none" w:sz="0" w:space="0" w:color="auto"/>
        <w:left w:val="none" w:sz="0" w:space="0" w:color="auto"/>
        <w:bottom w:val="none" w:sz="0" w:space="0" w:color="auto"/>
        <w:right w:val="none" w:sz="0" w:space="0" w:color="auto"/>
      </w:divBdr>
    </w:div>
    <w:div w:id="1397894215">
      <w:bodyDiv w:val="1"/>
      <w:marLeft w:val="0"/>
      <w:marRight w:val="0"/>
      <w:marTop w:val="0"/>
      <w:marBottom w:val="0"/>
      <w:divBdr>
        <w:top w:val="none" w:sz="0" w:space="0" w:color="auto"/>
        <w:left w:val="none" w:sz="0" w:space="0" w:color="auto"/>
        <w:bottom w:val="none" w:sz="0" w:space="0" w:color="auto"/>
        <w:right w:val="none" w:sz="0" w:space="0" w:color="auto"/>
      </w:divBdr>
    </w:div>
    <w:div w:id="1401753990">
      <w:bodyDiv w:val="1"/>
      <w:marLeft w:val="0"/>
      <w:marRight w:val="0"/>
      <w:marTop w:val="0"/>
      <w:marBottom w:val="0"/>
      <w:divBdr>
        <w:top w:val="none" w:sz="0" w:space="0" w:color="auto"/>
        <w:left w:val="none" w:sz="0" w:space="0" w:color="auto"/>
        <w:bottom w:val="none" w:sz="0" w:space="0" w:color="auto"/>
        <w:right w:val="none" w:sz="0" w:space="0" w:color="auto"/>
      </w:divBdr>
    </w:div>
    <w:div w:id="1407150065">
      <w:bodyDiv w:val="1"/>
      <w:marLeft w:val="0"/>
      <w:marRight w:val="0"/>
      <w:marTop w:val="0"/>
      <w:marBottom w:val="0"/>
      <w:divBdr>
        <w:top w:val="none" w:sz="0" w:space="0" w:color="auto"/>
        <w:left w:val="none" w:sz="0" w:space="0" w:color="auto"/>
        <w:bottom w:val="none" w:sz="0" w:space="0" w:color="auto"/>
        <w:right w:val="none" w:sz="0" w:space="0" w:color="auto"/>
      </w:divBdr>
    </w:div>
    <w:div w:id="1411660093">
      <w:bodyDiv w:val="1"/>
      <w:marLeft w:val="0"/>
      <w:marRight w:val="0"/>
      <w:marTop w:val="0"/>
      <w:marBottom w:val="0"/>
      <w:divBdr>
        <w:top w:val="none" w:sz="0" w:space="0" w:color="auto"/>
        <w:left w:val="none" w:sz="0" w:space="0" w:color="auto"/>
        <w:bottom w:val="none" w:sz="0" w:space="0" w:color="auto"/>
        <w:right w:val="none" w:sz="0" w:space="0" w:color="auto"/>
      </w:divBdr>
    </w:div>
    <w:div w:id="1416315731">
      <w:bodyDiv w:val="1"/>
      <w:marLeft w:val="0"/>
      <w:marRight w:val="0"/>
      <w:marTop w:val="0"/>
      <w:marBottom w:val="0"/>
      <w:divBdr>
        <w:top w:val="none" w:sz="0" w:space="0" w:color="auto"/>
        <w:left w:val="none" w:sz="0" w:space="0" w:color="auto"/>
        <w:bottom w:val="none" w:sz="0" w:space="0" w:color="auto"/>
        <w:right w:val="none" w:sz="0" w:space="0" w:color="auto"/>
      </w:divBdr>
    </w:div>
    <w:div w:id="1419671729">
      <w:bodyDiv w:val="1"/>
      <w:marLeft w:val="0"/>
      <w:marRight w:val="0"/>
      <w:marTop w:val="0"/>
      <w:marBottom w:val="0"/>
      <w:divBdr>
        <w:top w:val="none" w:sz="0" w:space="0" w:color="auto"/>
        <w:left w:val="none" w:sz="0" w:space="0" w:color="auto"/>
        <w:bottom w:val="none" w:sz="0" w:space="0" w:color="auto"/>
        <w:right w:val="none" w:sz="0" w:space="0" w:color="auto"/>
      </w:divBdr>
    </w:div>
    <w:div w:id="1420907462">
      <w:bodyDiv w:val="1"/>
      <w:marLeft w:val="0"/>
      <w:marRight w:val="0"/>
      <w:marTop w:val="0"/>
      <w:marBottom w:val="0"/>
      <w:divBdr>
        <w:top w:val="none" w:sz="0" w:space="0" w:color="auto"/>
        <w:left w:val="none" w:sz="0" w:space="0" w:color="auto"/>
        <w:bottom w:val="none" w:sz="0" w:space="0" w:color="auto"/>
        <w:right w:val="none" w:sz="0" w:space="0" w:color="auto"/>
      </w:divBdr>
    </w:div>
    <w:div w:id="1429496919">
      <w:bodyDiv w:val="1"/>
      <w:marLeft w:val="0"/>
      <w:marRight w:val="0"/>
      <w:marTop w:val="0"/>
      <w:marBottom w:val="0"/>
      <w:divBdr>
        <w:top w:val="none" w:sz="0" w:space="0" w:color="auto"/>
        <w:left w:val="none" w:sz="0" w:space="0" w:color="auto"/>
        <w:bottom w:val="none" w:sz="0" w:space="0" w:color="auto"/>
        <w:right w:val="none" w:sz="0" w:space="0" w:color="auto"/>
      </w:divBdr>
    </w:div>
    <w:div w:id="1451899872">
      <w:bodyDiv w:val="1"/>
      <w:marLeft w:val="0"/>
      <w:marRight w:val="0"/>
      <w:marTop w:val="0"/>
      <w:marBottom w:val="0"/>
      <w:divBdr>
        <w:top w:val="none" w:sz="0" w:space="0" w:color="auto"/>
        <w:left w:val="none" w:sz="0" w:space="0" w:color="auto"/>
        <w:bottom w:val="none" w:sz="0" w:space="0" w:color="auto"/>
        <w:right w:val="none" w:sz="0" w:space="0" w:color="auto"/>
      </w:divBdr>
    </w:div>
    <w:div w:id="1465123404">
      <w:bodyDiv w:val="1"/>
      <w:marLeft w:val="0"/>
      <w:marRight w:val="0"/>
      <w:marTop w:val="0"/>
      <w:marBottom w:val="0"/>
      <w:divBdr>
        <w:top w:val="none" w:sz="0" w:space="0" w:color="auto"/>
        <w:left w:val="none" w:sz="0" w:space="0" w:color="auto"/>
        <w:bottom w:val="none" w:sz="0" w:space="0" w:color="auto"/>
        <w:right w:val="none" w:sz="0" w:space="0" w:color="auto"/>
      </w:divBdr>
    </w:div>
    <w:div w:id="1468008908">
      <w:bodyDiv w:val="1"/>
      <w:marLeft w:val="0"/>
      <w:marRight w:val="0"/>
      <w:marTop w:val="0"/>
      <w:marBottom w:val="0"/>
      <w:divBdr>
        <w:top w:val="none" w:sz="0" w:space="0" w:color="auto"/>
        <w:left w:val="none" w:sz="0" w:space="0" w:color="auto"/>
        <w:bottom w:val="none" w:sz="0" w:space="0" w:color="auto"/>
        <w:right w:val="none" w:sz="0" w:space="0" w:color="auto"/>
      </w:divBdr>
    </w:div>
    <w:div w:id="1491866877">
      <w:bodyDiv w:val="1"/>
      <w:marLeft w:val="0"/>
      <w:marRight w:val="0"/>
      <w:marTop w:val="0"/>
      <w:marBottom w:val="0"/>
      <w:divBdr>
        <w:top w:val="none" w:sz="0" w:space="0" w:color="auto"/>
        <w:left w:val="none" w:sz="0" w:space="0" w:color="auto"/>
        <w:bottom w:val="none" w:sz="0" w:space="0" w:color="auto"/>
        <w:right w:val="none" w:sz="0" w:space="0" w:color="auto"/>
      </w:divBdr>
    </w:div>
    <w:div w:id="1523932191">
      <w:bodyDiv w:val="1"/>
      <w:marLeft w:val="0"/>
      <w:marRight w:val="0"/>
      <w:marTop w:val="0"/>
      <w:marBottom w:val="0"/>
      <w:divBdr>
        <w:top w:val="none" w:sz="0" w:space="0" w:color="auto"/>
        <w:left w:val="none" w:sz="0" w:space="0" w:color="auto"/>
        <w:bottom w:val="none" w:sz="0" w:space="0" w:color="auto"/>
        <w:right w:val="none" w:sz="0" w:space="0" w:color="auto"/>
      </w:divBdr>
    </w:div>
    <w:div w:id="1528790326">
      <w:bodyDiv w:val="1"/>
      <w:marLeft w:val="0"/>
      <w:marRight w:val="0"/>
      <w:marTop w:val="0"/>
      <w:marBottom w:val="0"/>
      <w:divBdr>
        <w:top w:val="none" w:sz="0" w:space="0" w:color="auto"/>
        <w:left w:val="none" w:sz="0" w:space="0" w:color="auto"/>
        <w:bottom w:val="none" w:sz="0" w:space="0" w:color="auto"/>
        <w:right w:val="none" w:sz="0" w:space="0" w:color="auto"/>
      </w:divBdr>
    </w:div>
    <w:div w:id="1576890997">
      <w:bodyDiv w:val="1"/>
      <w:marLeft w:val="0"/>
      <w:marRight w:val="0"/>
      <w:marTop w:val="0"/>
      <w:marBottom w:val="0"/>
      <w:divBdr>
        <w:top w:val="none" w:sz="0" w:space="0" w:color="auto"/>
        <w:left w:val="none" w:sz="0" w:space="0" w:color="auto"/>
        <w:bottom w:val="none" w:sz="0" w:space="0" w:color="auto"/>
        <w:right w:val="none" w:sz="0" w:space="0" w:color="auto"/>
      </w:divBdr>
      <w:divsChild>
        <w:div w:id="44644378">
          <w:marLeft w:val="0"/>
          <w:marRight w:val="0"/>
          <w:marTop w:val="0"/>
          <w:marBottom w:val="0"/>
          <w:divBdr>
            <w:top w:val="none" w:sz="0" w:space="0" w:color="auto"/>
            <w:left w:val="none" w:sz="0" w:space="0" w:color="auto"/>
            <w:bottom w:val="none" w:sz="0" w:space="0" w:color="auto"/>
            <w:right w:val="none" w:sz="0" w:space="0" w:color="auto"/>
          </w:divBdr>
        </w:div>
        <w:div w:id="1457673078">
          <w:marLeft w:val="0"/>
          <w:marRight w:val="0"/>
          <w:marTop w:val="0"/>
          <w:marBottom w:val="0"/>
          <w:divBdr>
            <w:top w:val="none" w:sz="0" w:space="0" w:color="auto"/>
            <w:left w:val="none" w:sz="0" w:space="0" w:color="auto"/>
            <w:bottom w:val="none" w:sz="0" w:space="0" w:color="auto"/>
            <w:right w:val="none" w:sz="0" w:space="0" w:color="auto"/>
          </w:divBdr>
        </w:div>
      </w:divsChild>
    </w:div>
    <w:div w:id="1598098235">
      <w:bodyDiv w:val="1"/>
      <w:marLeft w:val="0"/>
      <w:marRight w:val="0"/>
      <w:marTop w:val="0"/>
      <w:marBottom w:val="0"/>
      <w:divBdr>
        <w:top w:val="none" w:sz="0" w:space="0" w:color="auto"/>
        <w:left w:val="none" w:sz="0" w:space="0" w:color="auto"/>
        <w:bottom w:val="none" w:sz="0" w:space="0" w:color="auto"/>
        <w:right w:val="none" w:sz="0" w:space="0" w:color="auto"/>
      </w:divBdr>
    </w:div>
    <w:div w:id="1603026747">
      <w:bodyDiv w:val="1"/>
      <w:marLeft w:val="0"/>
      <w:marRight w:val="0"/>
      <w:marTop w:val="0"/>
      <w:marBottom w:val="0"/>
      <w:divBdr>
        <w:top w:val="none" w:sz="0" w:space="0" w:color="auto"/>
        <w:left w:val="none" w:sz="0" w:space="0" w:color="auto"/>
        <w:bottom w:val="none" w:sz="0" w:space="0" w:color="auto"/>
        <w:right w:val="none" w:sz="0" w:space="0" w:color="auto"/>
      </w:divBdr>
    </w:div>
    <w:div w:id="1616251480">
      <w:bodyDiv w:val="1"/>
      <w:marLeft w:val="0"/>
      <w:marRight w:val="0"/>
      <w:marTop w:val="0"/>
      <w:marBottom w:val="0"/>
      <w:divBdr>
        <w:top w:val="none" w:sz="0" w:space="0" w:color="auto"/>
        <w:left w:val="none" w:sz="0" w:space="0" w:color="auto"/>
        <w:bottom w:val="none" w:sz="0" w:space="0" w:color="auto"/>
        <w:right w:val="none" w:sz="0" w:space="0" w:color="auto"/>
      </w:divBdr>
    </w:div>
    <w:div w:id="1623221562">
      <w:bodyDiv w:val="1"/>
      <w:marLeft w:val="0"/>
      <w:marRight w:val="0"/>
      <w:marTop w:val="0"/>
      <w:marBottom w:val="0"/>
      <w:divBdr>
        <w:top w:val="none" w:sz="0" w:space="0" w:color="auto"/>
        <w:left w:val="none" w:sz="0" w:space="0" w:color="auto"/>
        <w:bottom w:val="none" w:sz="0" w:space="0" w:color="auto"/>
        <w:right w:val="none" w:sz="0" w:space="0" w:color="auto"/>
      </w:divBdr>
    </w:div>
    <w:div w:id="1626765376">
      <w:bodyDiv w:val="1"/>
      <w:marLeft w:val="0"/>
      <w:marRight w:val="0"/>
      <w:marTop w:val="0"/>
      <w:marBottom w:val="0"/>
      <w:divBdr>
        <w:top w:val="none" w:sz="0" w:space="0" w:color="auto"/>
        <w:left w:val="none" w:sz="0" w:space="0" w:color="auto"/>
        <w:bottom w:val="none" w:sz="0" w:space="0" w:color="auto"/>
        <w:right w:val="none" w:sz="0" w:space="0" w:color="auto"/>
      </w:divBdr>
    </w:div>
    <w:div w:id="1631937191">
      <w:bodyDiv w:val="1"/>
      <w:marLeft w:val="0"/>
      <w:marRight w:val="0"/>
      <w:marTop w:val="0"/>
      <w:marBottom w:val="0"/>
      <w:divBdr>
        <w:top w:val="none" w:sz="0" w:space="0" w:color="auto"/>
        <w:left w:val="none" w:sz="0" w:space="0" w:color="auto"/>
        <w:bottom w:val="none" w:sz="0" w:space="0" w:color="auto"/>
        <w:right w:val="none" w:sz="0" w:space="0" w:color="auto"/>
      </w:divBdr>
    </w:div>
    <w:div w:id="1650672020">
      <w:bodyDiv w:val="1"/>
      <w:marLeft w:val="0"/>
      <w:marRight w:val="0"/>
      <w:marTop w:val="0"/>
      <w:marBottom w:val="0"/>
      <w:divBdr>
        <w:top w:val="none" w:sz="0" w:space="0" w:color="auto"/>
        <w:left w:val="none" w:sz="0" w:space="0" w:color="auto"/>
        <w:bottom w:val="none" w:sz="0" w:space="0" w:color="auto"/>
        <w:right w:val="none" w:sz="0" w:space="0" w:color="auto"/>
      </w:divBdr>
    </w:div>
    <w:div w:id="1658344982">
      <w:bodyDiv w:val="1"/>
      <w:marLeft w:val="0"/>
      <w:marRight w:val="0"/>
      <w:marTop w:val="0"/>
      <w:marBottom w:val="0"/>
      <w:divBdr>
        <w:top w:val="none" w:sz="0" w:space="0" w:color="auto"/>
        <w:left w:val="none" w:sz="0" w:space="0" w:color="auto"/>
        <w:bottom w:val="none" w:sz="0" w:space="0" w:color="auto"/>
        <w:right w:val="none" w:sz="0" w:space="0" w:color="auto"/>
      </w:divBdr>
    </w:div>
    <w:div w:id="1662192004">
      <w:bodyDiv w:val="1"/>
      <w:marLeft w:val="0"/>
      <w:marRight w:val="0"/>
      <w:marTop w:val="0"/>
      <w:marBottom w:val="0"/>
      <w:divBdr>
        <w:top w:val="none" w:sz="0" w:space="0" w:color="auto"/>
        <w:left w:val="none" w:sz="0" w:space="0" w:color="auto"/>
        <w:bottom w:val="none" w:sz="0" w:space="0" w:color="auto"/>
        <w:right w:val="none" w:sz="0" w:space="0" w:color="auto"/>
      </w:divBdr>
    </w:div>
    <w:div w:id="1663506391">
      <w:bodyDiv w:val="1"/>
      <w:marLeft w:val="0"/>
      <w:marRight w:val="0"/>
      <w:marTop w:val="0"/>
      <w:marBottom w:val="0"/>
      <w:divBdr>
        <w:top w:val="none" w:sz="0" w:space="0" w:color="auto"/>
        <w:left w:val="none" w:sz="0" w:space="0" w:color="auto"/>
        <w:bottom w:val="none" w:sz="0" w:space="0" w:color="auto"/>
        <w:right w:val="none" w:sz="0" w:space="0" w:color="auto"/>
      </w:divBdr>
    </w:div>
    <w:div w:id="1684865139">
      <w:bodyDiv w:val="1"/>
      <w:marLeft w:val="0"/>
      <w:marRight w:val="0"/>
      <w:marTop w:val="0"/>
      <w:marBottom w:val="0"/>
      <w:divBdr>
        <w:top w:val="none" w:sz="0" w:space="0" w:color="auto"/>
        <w:left w:val="none" w:sz="0" w:space="0" w:color="auto"/>
        <w:bottom w:val="none" w:sz="0" w:space="0" w:color="auto"/>
        <w:right w:val="none" w:sz="0" w:space="0" w:color="auto"/>
      </w:divBdr>
      <w:divsChild>
        <w:div w:id="763573684">
          <w:marLeft w:val="0"/>
          <w:marRight w:val="0"/>
          <w:marTop w:val="0"/>
          <w:marBottom w:val="0"/>
          <w:divBdr>
            <w:top w:val="none" w:sz="0" w:space="0" w:color="auto"/>
            <w:left w:val="none" w:sz="0" w:space="0" w:color="auto"/>
            <w:bottom w:val="none" w:sz="0" w:space="0" w:color="auto"/>
            <w:right w:val="none" w:sz="0" w:space="0" w:color="auto"/>
          </w:divBdr>
        </w:div>
      </w:divsChild>
    </w:div>
    <w:div w:id="1701668401">
      <w:bodyDiv w:val="1"/>
      <w:marLeft w:val="0"/>
      <w:marRight w:val="0"/>
      <w:marTop w:val="0"/>
      <w:marBottom w:val="0"/>
      <w:divBdr>
        <w:top w:val="none" w:sz="0" w:space="0" w:color="auto"/>
        <w:left w:val="none" w:sz="0" w:space="0" w:color="auto"/>
        <w:bottom w:val="none" w:sz="0" w:space="0" w:color="auto"/>
        <w:right w:val="none" w:sz="0" w:space="0" w:color="auto"/>
      </w:divBdr>
    </w:div>
    <w:div w:id="1705786237">
      <w:bodyDiv w:val="1"/>
      <w:marLeft w:val="0"/>
      <w:marRight w:val="0"/>
      <w:marTop w:val="0"/>
      <w:marBottom w:val="0"/>
      <w:divBdr>
        <w:top w:val="none" w:sz="0" w:space="0" w:color="auto"/>
        <w:left w:val="none" w:sz="0" w:space="0" w:color="auto"/>
        <w:bottom w:val="none" w:sz="0" w:space="0" w:color="auto"/>
        <w:right w:val="none" w:sz="0" w:space="0" w:color="auto"/>
      </w:divBdr>
      <w:divsChild>
        <w:div w:id="300690625">
          <w:marLeft w:val="0"/>
          <w:marRight w:val="0"/>
          <w:marTop w:val="0"/>
          <w:marBottom w:val="0"/>
          <w:divBdr>
            <w:top w:val="none" w:sz="0" w:space="0" w:color="auto"/>
            <w:left w:val="none" w:sz="0" w:space="0" w:color="auto"/>
            <w:bottom w:val="none" w:sz="0" w:space="0" w:color="auto"/>
            <w:right w:val="none" w:sz="0" w:space="0" w:color="auto"/>
          </w:divBdr>
        </w:div>
        <w:div w:id="503595382">
          <w:marLeft w:val="0"/>
          <w:marRight w:val="0"/>
          <w:marTop w:val="0"/>
          <w:marBottom w:val="0"/>
          <w:divBdr>
            <w:top w:val="none" w:sz="0" w:space="0" w:color="auto"/>
            <w:left w:val="none" w:sz="0" w:space="0" w:color="auto"/>
            <w:bottom w:val="none" w:sz="0" w:space="0" w:color="auto"/>
            <w:right w:val="none" w:sz="0" w:space="0" w:color="auto"/>
          </w:divBdr>
        </w:div>
      </w:divsChild>
    </w:div>
    <w:div w:id="1723794198">
      <w:bodyDiv w:val="1"/>
      <w:marLeft w:val="0"/>
      <w:marRight w:val="0"/>
      <w:marTop w:val="0"/>
      <w:marBottom w:val="0"/>
      <w:divBdr>
        <w:top w:val="none" w:sz="0" w:space="0" w:color="auto"/>
        <w:left w:val="none" w:sz="0" w:space="0" w:color="auto"/>
        <w:bottom w:val="none" w:sz="0" w:space="0" w:color="auto"/>
        <w:right w:val="none" w:sz="0" w:space="0" w:color="auto"/>
      </w:divBdr>
    </w:div>
    <w:div w:id="1734356065">
      <w:bodyDiv w:val="1"/>
      <w:marLeft w:val="0"/>
      <w:marRight w:val="0"/>
      <w:marTop w:val="0"/>
      <w:marBottom w:val="0"/>
      <w:divBdr>
        <w:top w:val="none" w:sz="0" w:space="0" w:color="auto"/>
        <w:left w:val="none" w:sz="0" w:space="0" w:color="auto"/>
        <w:bottom w:val="none" w:sz="0" w:space="0" w:color="auto"/>
        <w:right w:val="none" w:sz="0" w:space="0" w:color="auto"/>
      </w:divBdr>
    </w:div>
    <w:div w:id="1748725820">
      <w:bodyDiv w:val="1"/>
      <w:marLeft w:val="0"/>
      <w:marRight w:val="0"/>
      <w:marTop w:val="0"/>
      <w:marBottom w:val="0"/>
      <w:divBdr>
        <w:top w:val="none" w:sz="0" w:space="0" w:color="auto"/>
        <w:left w:val="none" w:sz="0" w:space="0" w:color="auto"/>
        <w:bottom w:val="none" w:sz="0" w:space="0" w:color="auto"/>
        <w:right w:val="none" w:sz="0" w:space="0" w:color="auto"/>
      </w:divBdr>
    </w:div>
    <w:div w:id="1765690888">
      <w:bodyDiv w:val="1"/>
      <w:marLeft w:val="0"/>
      <w:marRight w:val="0"/>
      <w:marTop w:val="0"/>
      <w:marBottom w:val="0"/>
      <w:divBdr>
        <w:top w:val="none" w:sz="0" w:space="0" w:color="auto"/>
        <w:left w:val="none" w:sz="0" w:space="0" w:color="auto"/>
        <w:bottom w:val="none" w:sz="0" w:space="0" w:color="auto"/>
        <w:right w:val="none" w:sz="0" w:space="0" w:color="auto"/>
      </w:divBdr>
    </w:div>
    <w:div w:id="1774089786">
      <w:bodyDiv w:val="1"/>
      <w:marLeft w:val="0"/>
      <w:marRight w:val="0"/>
      <w:marTop w:val="0"/>
      <w:marBottom w:val="0"/>
      <w:divBdr>
        <w:top w:val="none" w:sz="0" w:space="0" w:color="auto"/>
        <w:left w:val="none" w:sz="0" w:space="0" w:color="auto"/>
        <w:bottom w:val="none" w:sz="0" w:space="0" w:color="auto"/>
        <w:right w:val="none" w:sz="0" w:space="0" w:color="auto"/>
      </w:divBdr>
    </w:div>
    <w:div w:id="1820462014">
      <w:bodyDiv w:val="1"/>
      <w:marLeft w:val="0"/>
      <w:marRight w:val="0"/>
      <w:marTop w:val="0"/>
      <w:marBottom w:val="0"/>
      <w:divBdr>
        <w:top w:val="none" w:sz="0" w:space="0" w:color="auto"/>
        <w:left w:val="none" w:sz="0" w:space="0" w:color="auto"/>
        <w:bottom w:val="none" w:sz="0" w:space="0" w:color="auto"/>
        <w:right w:val="none" w:sz="0" w:space="0" w:color="auto"/>
      </w:divBdr>
    </w:div>
    <w:div w:id="1830291909">
      <w:bodyDiv w:val="1"/>
      <w:marLeft w:val="0"/>
      <w:marRight w:val="0"/>
      <w:marTop w:val="0"/>
      <w:marBottom w:val="0"/>
      <w:divBdr>
        <w:top w:val="none" w:sz="0" w:space="0" w:color="auto"/>
        <w:left w:val="none" w:sz="0" w:space="0" w:color="auto"/>
        <w:bottom w:val="none" w:sz="0" w:space="0" w:color="auto"/>
        <w:right w:val="none" w:sz="0" w:space="0" w:color="auto"/>
      </w:divBdr>
    </w:div>
    <w:div w:id="1835299224">
      <w:bodyDiv w:val="1"/>
      <w:marLeft w:val="0"/>
      <w:marRight w:val="0"/>
      <w:marTop w:val="0"/>
      <w:marBottom w:val="0"/>
      <w:divBdr>
        <w:top w:val="none" w:sz="0" w:space="0" w:color="auto"/>
        <w:left w:val="none" w:sz="0" w:space="0" w:color="auto"/>
        <w:bottom w:val="none" w:sz="0" w:space="0" w:color="auto"/>
        <w:right w:val="none" w:sz="0" w:space="0" w:color="auto"/>
      </w:divBdr>
    </w:div>
    <w:div w:id="1845514463">
      <w:bodyDiv w:val="1"/>
      <w:marLeft w:val="0"/>
      <w:marRight w:val="0"/>
      <w:marTop w:val="0"/>
      <w:marBottom w:val="0"/>
      <w:divBdr>
        <w:top w:val="none" w:sz="0" w:space="0" w:color="auto"/>
        <w:left w:val="none" w:sz="0" w:space="0" w:color="auto"/>
        <w:bottom w:val="none" w:sz="0" w:space="0" w:color="auto"/>
        <w:right w:val="none" w:sz="0" w:space="0" w:color="auto"/>
      </w:divBdr>
    </w:div>
    <w:div w:id="1851986624">
      <w:bodyDiv w:val="1"/>
      <w:marLeft w:val="0"/>
      <w:marRight w:val="0"/>
      <w:marTop w:val="0"/>
      <w:marBottom w:val="0"/>
      <w:divBdr>
        <w:top w:val="none" w:sz="0" w:space="0" w:color="auto"/>
        <w:left w:val="none" w:sz="0" w:space="0" w:color="auto"/>
        <w:bottom w:val="none" w:sz="0" w:space="0" w:color="auto"/>
        <w:right w:val="none" w:sz="0" w:space="0" w:color="auto"/>
      </w:divBdr>
    </w:div>
    <w:div w:id="1857110413">
      <w:bodyDiv w:val="1"/>
      <w:marLeft w:val="0"/>
      <w:marRight w:val="0"/>
      <w:marTop w:val="0"/>
      <w:marBottom w:val="0"/>
      <w:divBdr>
        <w:top w:val="none" w:sz="0" w:space="0" w:color="auto"/>
        <w:left w:val="none" w:sz="0" w:space="0" w:color="auto"/>
        <w:bottom w:val="none" w:sz="0" w:space="0" w:color="auto"/>
        <w:right w:val="none" w:sz="0" w:space="0" w:color="auto"/>
      </w:divBdr>
    </w:div>
    <w:div w:id="1869029507">
      <w:bodyDiv w:val="1"/>
      <w:marLeft w:val="0"/>
      <w:marRight w:val="0"/>
      <w:marTop w:val="0"/>
      <w:marBottom w:val="0"/>
      <w:divBdr>
        <w:top w:val="none" w:sz="0" w:space="0" w:color="auto"/>
        <w:left w:val="none" w:sz="0" w:space="0" w:color="auto"/>
        <w:bottom w:val="none" w:sz="0" w:space="0" w:color="auto"/>
        <w:right w:val="none" w:sz="0" w:space="0" w:color="auto"/>
      </w:divBdr>
    </w:div>
    <w:div w:id="1876111284">
      <w:bodyDiv w:val="1"/>
      <w:marLeft w:val="0"/>
      <w:marRight w:val="0"/>
      <w:marTop w:val="0"/>
      <w:marBottom w:val="0"/>
      <w:divBdr>
        <w:top w:val="none" w:sz="0" w:space="0" w:color="auto"/>
        <w:left w:val="none" w:sz="0" w:space="0" w:color="auto"/>
        <w:bottom w:val="none" w:sz="0" w:space="0" w:color="auto"/>
        <w:right w:val="none" w:sz="0" w:space="0" w:color="auto"/>
      </w:divBdr>
    </w:div>
    <w:div w:id="1885555210">
      <w:bodyDiv w:val="1"/>
      <w:marLeft w:val="0"/>
      <w:marRight w:val="0"/>
      <w:marTop w:val="0"/>
      <w:marBottom w:val="0"/>
      <w:divBdr>
        <w:top w:val="none" w:sz="0" w:space="0" w:color="auto"/>
        <w:left w:val="none" w:sz="0" w:space="0" w:color="auto"/>
        <w:bottom w:val="none" w:sz="0" w:space="0" w:color="auto"/>
        <w:right w:val="none" w:sz="0" w:space="0" w:color="auto"/>
      </w:divBdr>
    </w:div>
    <w:div w:id="1888713520">
      <w:bodyDiv w:val="1"/>
      <w:marLeft w:val="0"/>
      <w:marRight w:val="0"/>
      <w:marTop w:val="0"/>
      <w:marBottom w:val="0"/>
      <w:divBdr>
        <w:top w:val="none" w:sz="0" w:space="0" w:color="auto"/>
        <w:left w:val="none" w:sz="0" w:space="0" w:color="auto"/>
        <w:bottom w:val="none" w:sz="0" w:space="0" w:color="auto"/>
        <w:right w:val="none" w:sz="0" w:space="0" w:color="auto"/>
      </w:divBdr>
    </w:div>
    <w:div w:id="1892577101">
      <w:bodyDiv w:val="1"/>
      <w:marLeft w:val="0"/>
      <w:marRight w:val="0"/>
      <w:marTop w:val="0"/>
      <w:marBottom w:val="0"/>
      <w:divBdr>
        <w:top w:val="none" w:sz="0" w:space="0" w:color="auto"/>
        <w:left w:val="none" w:sz="0" w:space="0" w:color="auto"/>
        <w:bottom w:val="none" w:sz="0" w:space="0" w:color="auto"/>
        <w:right w:val="none" w:sz="0" w:space="0" w:color="auto"/>
      </w:divBdr>
    </w:div>
    <w:div w:id="1903976944">
      <w:bodyDiv w:val="1"/>
      <w:marLeft w:val="0"/>
      <w:marRight w:val="0"/>
      <w:marTop w:val="0"/>
      <w:marBottom w:val="0"/>
      <w:divBdr>
        <w:top w:val="none" w:sz="0" w:space="0" w:color="auto"/>
        <w:left w:val="none" w:sz="0" w:space="0" w:color="auto"/>
        <w:bottom w:val="none" w:sz="0" w:space="0" w:color="auto"/>
        <w:right w:val="none" w:sz="0" w:space="0" w:color="auto"/>
      </w:divBdr>
    </w:div>
    <w:div w:id="1908227347">
      <w:bodyDiv w:val="1"/>
      <w:marLeft w:val="0"/>
      <w:marRight w:val="0"/>
      <w:marTop w:val="0"/>
      <w:marBottom w:val="0"/>
      <w:divBdr>
        <w:top w:val="none" w:sz="0" w:space="0" w:color="auto"/>
        <w:left w:val="none" w:sz="0" w:space="0" w:color="auto"/>
        <w:bottom w:val="none" w:sz="0" w:space="0" w:color="auto"/>
        <w:right w:val="none" w:sz="0" w:space="0" w:color="auto"/>
      </w:divBdr>
    </w:div>
    <w:div w:id="1923031025">
      <w:bodyDiv w:val="1"/>
      <w:marLeft w:val="0"/>
      <w:marRight w:val="0"/>
      <w:marTop w:val="0"/>
      <w:marBottom w:val="0"/>
      <w:divBdr>
        <w:top w:val="none" w:sz="0" w:space="0" w:color="auto"/>
        <w:left w:val="none" w:sz="0" w:space="0" w:color="auto"/>
        <w:bottom w:val="none" w:sz="0" w:space="0" w:color="auto"/>
        <w:right w:val="none" w:sz="0" w:space="0" w:color="auto"/>
      </w:divBdr>
    </w:div>
    <w:div w:id="2029721018">
      <w:bodyDiv w:val="1"/>
      <w:marLeft w:val="0"/>
      <w:marRight w:val="0"/>
      <w:marTop w:val="0"/>
      <w:marBottom w:val="0"/>
      <w:divBdr>
        <w:top w:val="none" w:sz="0" w:space="0" w:color="auto"/>
        <w:left w:val="none" w:sz="0" w:space="0" w:color="auto"/>
        <w:bottom w:val="none" w:sz="0" w:space="0" w:color="auto"/>
        <w:right w:val="none" w:sz="0" w:space="0" w:color="auto"/>
      </w:divBdr>
    </w:div>
    <w:div w:id="2040156063">
      <w:bodyDiv w:val="1"/>
      <w:marLeft w:val="0"/>
      <w:marRight w:val="0"/>
      <w:marTop w:val="0"/>
      <w:marBottom w:val="0"/>
      <w:divBdr>
        <w:top w:val="none" w:sz="0" w:space="0" w:color="auto"/>
        <w:left w:val="none" w:sz="0" w:space="0" w:color="auto"/>
        <w:bottom w:val="none" w:sz="0" w:space="0" w:color="auto"/>
        <w:right w:val="none" w:sz="0" w:space="0" w:color="auto"/>
      </w:divBdr>
    </w:div>
    <w:div w:id="2048674722">
      <w:bodyDiv w:val="1"/>
      <w:marLeft w:val="0"/>
      <w:marRight w:val="0"/>
      <w:marTop w:val="0"/>
      <w:marBottom w:val="0"/>
      <w:divBdr>
        <w:top w:val="none" w:sz="0" w:space="0" w:color="auto"/>
        <w:left w:val="none" w:sz="0" w:space="0" w:color="auto"/>
        <w:bottom w:val="none" w:sz="0" w:space="0" w:color="auto"/>
        <w:right w:val="none" w:sz="0" w:space="0" w:color="auto"/>
      </w:divBdr>
    </w:div>
    <w:div w:id="2070764876">
      <w:bodyDiv w:val="1"/>
      <w:marLeft w:val="0"/>
      <w:marRight w:val="0"/>
      <w:marTop w:val="0"/>
      <w:marBottom w:val="0"/>
      <w:divBdr>
        <w:top w:val="none" w:sz="0" w:space="0" w:color="auto"/>
        <w:left w:val="none" w:sz="0" w:space="0" w:color="auto"/>
        <w:bottom w:val="none" w:sz="0" w:space="0" w:color="auto"/>
        <w:right w:val="none" w:sz="0" w:space="0" w:color="auto"/>
      </w:divBdr>
      <w:divsChild>
        <w:div w:id="2123842011">
          <w:marLeft w:val="0"/>
          <w:marRight w:val="0"/>
          <w:marTop w:val="0"/>
          <w:marBottom w:val="0"/>
          <w:divBdr>
            <w:top w:val="none" w:sz="0" w:space="0" w:color="auto"/>
            <w:left w:val="none" w:sz="0" w:space="0" w:color="auto"/>
            <w:bottom w:val="none" w:sz="0" w:space="0" w:color="auto"/>
            <w:right w:val="none" w:sz="0" w:space="0" w:color="auto"/>
          </w:divBdr>
          <w:divsChild>
            <w:div w:id="20908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2925">
      <w:bodyDiv w:val="1"/>
      <w:marLeft w:val="0"/>
      <w:marRight w:val="0"/>
      <w:marTop w:val="0"/>
      <w:marBottom w:val="0"/>
      <w:divBdr>
        <w:top w:val="none" w:sz="0" w:space="0" w:color="auto"/>
        <w:left w:val="none" w:sz="0" w:space="0" w:color="auto"/>
        <w:bottom w:val="none" w:sz="0" w:space="0" w:color="auto"/>
        <w:right w:val="none" w:sz="0" w:space="0" w:color="auto"/>
      </w:divBdr>
      <w:divsChild>
        <w:div w:id="572155347">
          <w:marLeft w:val="0"/>
          <w:marRight w:val="0"/>
          <w:marTop w:val="0"/>
          <w:marBottom w:val="0"/>
          <w:divBdr>
            <w:top w:val="none" w:sz="0" w:space="0" w:color="auto"/>
            <w:left w:val="none" w:sz="0" w:space="0" w:color="auto"/>
            <w:bottom w:val="none" w:sz="0" w:space="0" w:color="auto"/>
            <w:right w:val="none" w:sz="0" w:space="0" w:color="auto"/>
          </w:divBdr>
          <w:divsChild>
            <w:div w:id="2105958127">
              <w:marLeft w:val="0"/>
              <w:marRight w:val="0"/>
              <w:marTop w:val="0"/>
              <w:marBottom w:val="0"/>
              <w:divBdr>
                <w:top w:val="none" w:sz="0" w:space="0" w:color="auto"/>
                <w:left w:val="none" w:sz="0" w:space="0" w:color="auto"/>
                <w:bottom w:val="none" w:sz="0" w:space="0" w:color="auto"/>
                <w:right w:val="none" w:sz="0" w:space="0" w:color="auto"/>
              </w:divBdr>
            </w:div>
          </w:divsChild>
        </w:div>
        <w:div w:id="1982467009">
          <w:marLeft w:val="0"/>
          <w:marRight w:val="0"/>
          <w:marTop w:val="0"/>
          <w:marBottom w:val="0"/>
          <w:divBdr>
            <w:top w:val="none" w:sz="0" w:space="0" w:color="auto"/>
            <w:left w:val="none" w:sz="0" w:space="0" w:color="auto"/>
            <w:bottom w:val="none" w:sz="0" w:space="0" w:color="auto"/>
            <w:right w:val="none" w:sz="0" w:space="0" w:color="auto"/>
          </w:divBdr>
          <w:divsChild>
            <w:div w:id="16734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395">
      <w:bodyDiv w:val="1"/>
      <w:marLeft w:val="0"/>
      <w:marRight w:val="0"/>
      <w:marTop w:val="0"/>
      <w:marBottom w:val="0"/>
      <w:divBdr>
        <w:top w:val="none" w:sz="0" w:space="0" w:color="auto"/>
        <w:left w:val="none" w:sz="0" w:space="0" w:color="auto"/>
        <w:bottom w:val="none" w:sz="0" w:space="0" w:color="auto"/>
        <w:right w:val="none" w:sz="0" w:space="0" w:color="auto"/>
      </w:divBdr>
    </w:div>
    <w:div w:id="2099596817">
      <w:bodyDiv w:val="1"/>
      <w:marLeft w:val="0"/>
      <w:marRight w:val="0"/>
      <w:marTop w:val="0"/>
      <w:marBottom w:val="0"/>
      <w:divBdr>
        <w:top w:val="none" w:sz="0" w:space="0" w:color="auto"/>
        <w:left w:val="none" w:sz="0" w:space="0" w:color="auto"/>
        <w:bottom w:val="none" w:sz="0" w:space="0" w:color="auto"/>
        <w:right w:val="none" w:sz="0" w:space="0" w:color="auto"/>
      </w:divBdr>
    </w:div>
    <w:div w:id="21034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47649739240240AB8FE265ACE5D561" ma:contentTypeVersion="4" ma:contentTypeDescription="Create a new document." ma:contentTypeScope="" ma:versionID="e23bb25f5c77e22e0f2fb8cff69cb4fe">
  <xsd:schema xmlns:xsd="http://www.w3.org/2001/XMLSchema" xmlns:xs="http://www.w3.org/2001/XMLSchema" xmlns:p="http://schemas.microsoft.com/office/2006/metadata/properties" xmlns:ns3="35df3d06-16f1-4548-affb-863d107f2001" targetNamespace="http://schemas.microsoft.com/office/2006/metadata/properties" ma:root="true" ma:fieldsID="b4b5e12a7af15e7a3bc673bd2033ada7" ns3:_="">
    <xsd:import namespace="35df3d06-16f1-4548-affb-863d107f20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f3d06-16f1-4548-affb-863d107f2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Alb12</b:Tag>
    <b:SourceType>Book</b:SourceType>
    <b:Guid>{5C2653C1-464A-4ADF-B5AC-64F63BF83C35}</b:Guid>
    <b:Author>
      <b:Author>
        <b:NameList>
          <b:Person>
            <b:Last>Sweigart</b:Last>
            <b:First>Albert</b:First>
          </b:Person>
        </b:NameList>
      </b:Author>
    </b:Author>
    <b:Title>Making Games with Python &amp; Pygame</b:Title>
    <b:Year>2012</b:Year>
    <b:LCID>en-US</b:LCID>
    <b:RefOrder>1</b:RefOrder>
  </b:Source>
  <b:Source>
    <b:Tag>Bru02</b:Tag>
    <b:SourceType>Book</b:SourceType>
    <b:Guid>{A2404D73-4ACE-4594-AB7E-12EB263076D3}</b:Guid>
    <b:Author>
      <b:Author>
        <b:NameList>
          <b:Person>
            <b:Last>Sousa</b:Last>
            <b:First>Bruno</b:First>
            <b:Middle>Miguel Teixeira de</b:Middle>
          </b:Person>
        </b:NameList>
      </b:Author>
    </b:Author>
    <b:Title>Game programming All in one</b:Title>
    <b:Year>2002</b:Year>
    <b:Publisher>Premier Press, Inc.</b:Publisher>
    <b:RefOrder>2</b:RefOrder>
  </b:Source>
</b:Sources>
</file>

<file path=customXml/itemProps1.xml><?xml version="1.0" encoding="utf-8"?>
<ds:datastoreItem xmlns:ds="http://schemas.openxmlformats.org/officeDocument/2006/customXml" ds:itemID="{31B5141B-C0F6-4D40-BF6A-F3355849BB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74FA02-B24D-4F60-A055-5DDA2AAAC1E9}">
  <ds:schemaRefs>
    <ds:schemaRef ds:uri="http://schemas.microsoft.com/sharepoint/v3/contenttype/forms"/>
  </ds:schemaRefs>
</ds:datastoreItem>
</file>

<file path=customXml/itemProps3.xml><?xml version="1.0" encoding="utf-8"?>
<ds:datastoreItem xmlns:ds="http://schemas.openxmlformats.org/officeDocument/2006/customXml" ds:itemID="{339060E5-4603-4BFE-99F0-DA663F9A5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f3d06-16f1-4548-affb-863d107f2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0DDD36-9E06-4FDA-B5BC-BA4C66C9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940</Words>
  <Characters>5358</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Khoa Công nghệ Thông tin</vt:lpstr>
      <vt:lpstr>Khoa: Công nghệ Thông tin</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BIỆN CÔNG KHANH</dc:creator>
  <cp:keywords/>
  <dc:description/>
  <cp:lastModifiedBy>PHÙNG LÊ HOÀNG NGỌC</cp:lastModifiedBy>
  <cp:revision>167</cp:revision>
  <cp:lastPrinted>2023-03-08T06:01:00Z</cp:lastPrinted>
  <dcterms:created xsi:type="dcterms:W3CDTF">2023-03-08T02:59:00Z</dcterms:created>
  <dcterms:modified xsi:type="dcterms:W3CDTF">2023-03-31T14:24:00Z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0x0101005047649739240240AB8FE265ACE5D561</vt:lpwstr>
  </property>
</Properties>
</file>